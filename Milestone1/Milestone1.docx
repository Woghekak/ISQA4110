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EC" w:rsidRDefault="00797776" w:rsidP="00797776">
      <w:pPr>
        <w:jc w:val="center"/>
        <w:rPr>
          <w:sz w:val="72"/>
          <w:szCs w:val="72"/>
        </w:rPr>
      </w:pPr>
      <w:r>
        <w:rPr>
          <w:sz w:val="72"/>
          <w:szCs w:val="72"/>
        </w:rPr>
        <w:t>TITLE PAGE</w:t>
      </w:r>
    </w:p>
    <w:p w:rsidR="00797776" w:rsidRDefault="00797776">
      <w:pPr>
        <w:spacing w:line="259" w:lineRule="auto"/>
        <w:rPr>
          <w:sz w:val="72"/>
          <w:szCs w:val="72"/>
        </w:rPr>
      </w:pPr>
      <w:r>
        <w:rPr>
          <w:sz w:val="72"/>
          <w:szCs w:val="72"/>
        </w:rPr>
        <w:br w:type="page"/>
      </w:r>
    </w:p>
    <w:p w:rsidR="00797776" w:rsidRDefault="00797776" w:rsidP="00797776">
      <w:pPr>
        <w:jc w:val="center"/>
        <w:rPr>
          <w:sz w:val="72"/>
          <w:szCs w:val="72"/>
        </w:rPr>
      </w:pPr>
      <w:r>
        <w:rPr>
          <w:sz w:val="72"/>
          <w:szCs w:val="72"/>
        </w:rPr>
        <w:lastRenderedPageBreak/>
        <w:t>TABLE OF CONTENTS</w:t>
      </w:r>
    </w:p>
    <w:p w:rsidR="00797776" w:rsidRDefault="00797776">
      <w:pPr>
        <w:spacing w:line="259" w:lineRule="auto"/>
        <w:rPr>
          <w:sz w:val="72"/>
          <w:szCs w:val="72"/>
        </w:rPr>
      </w:pPr>
      <w:r>
        <w:rPr>
          <w:sz w:val="72"/>
          <w:szCs w:val="72"/>
        </w:rPr>
        <w:br w:type="page"/>
      </w:r>
    </w:p>
    <w:p w:rsidR="00797776" w:rsidRDefault="00797776" w:rsidP="00797776">
      <w:pPr>
        <w:jc w:val="center"/>
        <w:rPr>
          <w:sz w:val="72"/>
          <w:szCs w:val="72"/>
        </w:rPr>
      </w:pPr>
      <w:r>
        <w:rPr>
          <w:sz w:val="72"/>
          <w:szCs w:val="72"/>
        </w:rPr>
        <w:lastRenderedPageBreak/>
        <w:t>CLIENT DOCUMENTS</w:t>
      </w:r>
    </w:p>
    <w:p w:rsidR="00797776" w:rsidRDefault="00797776">
      <w:pPr>
        <w:spacing w:line="259" w:lineRule="auto"/>
        <w:rPr>
          <w:sz w:val="72"/>
          <w:szCs w:val="72"/>
        </w:rPr>
      </w:pPr>
      <w:r>
        <w:rPr>
          <w:sz w:val="72"/>
          <w:szCs w:val="72"/>
        </w:rPr>
        <w:br w:type="page"/>
      </w:r>
    </w:p>
    <w:p w:rsidR="00797776" w:rsidRDefault="00797776" w:rsidP="00797776">
      <w:r>
        <w:lastRenderedPageBreak/>
        <w:t>Client Documents</w:t>
      </w:r>
    </w:p>
    <w:p w:rsidR="00797776" w:rsidRDefault="00797776" w:rsidP="00797776"/>
    <w:p w:rsidR="00797776" w:rsidRDefault="00797776" w:rsidP="00797776">
      <w:r>
        <w:t>Opening Statement</w:t>
      </w:r>
    </w:p>
    <w:p w:rsidR="00797776" w:rsidRDefault="00797776" w:rsidP="00797776">
      <w:r>
        <w:t>Milestone 1 of The Max Inventory System has been completed.  The development of this system continues to remain on schedule and on budget.</w:t>
      </w:r>
    </w:p>
    <w:p w:rsidR="00797776" w:rsidRDefault="00797776">
      <w:pPr>
        <w:spacing w:line="259" w:lineRule="auto"/>
        <w:rPr>
          <w:sz w:val="72"/>
          <w:szCs w:val="72"/>
        </w:rPr>
      </w:pPr>
      <w:r>
        <w:rPr>
          <w:sz w:val="72"/>
          <w:szCs w:val="72"/>
        </w:rPr>
        <w:br w:type="page"/>
      </w:r>
    </w:p>
    <w:p w:rsidR="00797776" w:rsidRPr="00797776" w:rsidRDefault="00797776" w:rsidP="00797776">
      <w:r w:rsidRPr="00797776">
        <w:lastRenderedPageBreak/>
        <w:t>Client Documents</w:t>
      </w:r>
    </w:p>
    <w:p w:rsidR="00797776" w:rsidRDefault="00797776" w:rsidP="00797776"/>
    <w:p w:rsidR="00797776" w:rsidRDefault="00797776" w:rsidP="00797776">
      <w:r>
        <w:t>Executive Summary</w:t>
      </w:r>
    </w:p>
    <w:p w:rsidR="00797776" w:rsidRDefault="00797776" w:rsidP="00797776"/>
    <w:p w:rsidR="00797776" w:rsidRDefault="00797776" w:rsidP="00797776">
      <w:r>
        <w:t>With technology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rsidR="00797776" w:rsidRDefault="00797776" w:rsidP="00797776"/>
    <w:p w:rsidR="00797776" w:rsidRDefault="00797776" w:rsidP="00797776">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rsidR="00797776" w:rsidRDefault="00797776">
      <w:pPr>
        <w:spacing w:line="259" w:lineRule="auto"/>
      </w:pPr>
      <w:r>
        <w:br w:type="page"/>
      </w:r>
    </w:p>
    <w:p w:rsidR="00797776" w:rsidRDefault="00797776" w:rsidP="00797776">
      <w:r>
        <w:lastRenderedPageBreak/>
        <w:t>Client Documents</w:t>
      </w:r>
    </w:p>
    <w:p w:rsidR="00797776" w:rsidRDefault="00797776" w:rsidP="00797776">
      <w:r>
        <w:t>Implications for Client</w:t>
      </w:r>
    </w:p>
    <w:p w:rsidR="00797776" w:rsidRDefault="00797776" w:rsidP="00797776"/>
    <w:p w:rsidR="00797776" w:rsidRDefault="00797776" w:rsidP="00797776">
      <w:r>
        <w:t>Currently the only implication for the client is communication about the design of the system.</w:t>
      </w:r>
    </w:p>
    <w:p w:rsidR="00797776" w:rsidRDefault="00797776">
      <w:pPr>
        <w:spacing w:line="259" w:lineRule="auto"/>
      </w:pPr>
      <w:r>
        <w:br w:type="page"/>
      </w:r>
    </w:p>
    <w:p w:rsidR="00797776" w:rsidRDefault="00797776" w:rsidP="00797776">
      <w:r>
        <w:lastRenderedPageBreak/>
        <w:t>Client Documents</w:t>
      </w:r>
    </w:p>
    <w:p w:rsidR="00797776" w:rsidRDefault="00797776" w:rsidP="00797776"/>
    <w:p w:rsidR="00797776" w:rsidRDefault="00797776" w:rsidP="00797776">
      <w:r>
        <w:t>Items for Approval</w:t>
      </w:r>
    </w:p>
    <w:p w:rsidR="00797776" w:rsidRDefault="00797776" w:rsidP="00797776"/>
    <w:p w:rsidR="00797776" w:rsidRDefault="00797776" w:rsidP="00797776">
      <w:r>
        <w:t>There are currently no items necessary for approval in The Max Inventory System project.</w:t>
      </w:r>
    </w:p>
    <w:p w:rsidR="00797776" w:rsidRDefault="00797776">
      <w:pPr>
        <w:spacing w:line="259" w:lineRule="auto"/>
      </w:pPr>
      <w:r>
        <w:br w:type="page"/>
      </w:r>
    </w:p>
    <w:p w:rsidR="00797776" w:rsidRDefault="00797776" w:rsidP="00797776">
      <w:pPr>
        <w:rPr>
          <w:b/>
          <w:sz w:val="72"/>
          <w:szCs w:val="72"/>
        </w:rPr>
      </w:pPr>
      <w:r>
        <w:rPr>
          <w:b/>
          <w:sz w:val="72"/>
          <w:szCs w:val="72"/>
        </w:rPr>
        <w:lastRenderedPageBreak/>
        <w:t>Project Documents</w:t>
      </w:r>
    </w:p>
    <w:p w:rsidR="00797776" w:rsidRDefault="00797776">
      <w:pPr>
        <w:spacing w:line="259" w:lineRule="auto"/>
        <w:rPr>
          <w:b/>
          <w:sz w:val="72"/>
          <w:szCs w:val="72"/>
        </w:rPr>
      </w:pPr>
      <w:r>
        <w:rPr>
          <w:b/>
          <w:sz w:val="72"/>
          <w:szCs w:val="72"/>
        </w:rPr>
        <w:br w:type="page"/>
      </w:r>
    </w:p>
    <w:p w:rsidR="00797776" w:rsidRDefault="00797776" w:rsidP="00797776">
      <w:r>
        <w:lastRenderedPageBreak/>
        <w:t>Project Documents</w:t>
      </w:r>
    </w:p>
    <w:p w:rsidR="00797776" w:rsidRDefault="00797776" w:rsidP="00797776"/>
    <w:p w:rsidR="00797776" w:rsidRDefault="00797776" w:rsidP="00797776">
      <w:r>
        <w:t>System Service Request</w:t>
      </w:r>
    </w:p>
    <w:p w:rsidR="00797776" w:rsidRDefault="00797776" w:rsidP="00797776">
      <w:r>
        <w:t>System Service Request</w:t>
      </w:r>
    </w:p>
    <w:p w:rsidR="00797776" w:rsidRDefault="00797776" w:rsidP="00797776"/>
    <w:p w:rsidR="00797776" w:rsidRPr="00B429E1" w:rsidRDefault="00797776" w:rsidP="00797776">
      <w:r>
        <w:rPr>
          <w:b/>
        </w:rPr>
        <w:t xml:space="preserve">Requested by: </w:t>
      </w:r>
      <w:r>
        <w:t>Derek</w:t>
      </w:r>
    </w:p>
    <w:p w:rsidR="00797776" w:rsidRPr="00B429E1" w:rsidRDefault="00797776" w:rsidP="00797776">
      <w:r>
        <w:rPr>
          <w:b/>
        </w:rPr>
        <w:t xml:space="preserve">Company: </w:t>
      </w:r>
      <w:r>
        <w:t>The Max</w:t>
      </w:r>
    </w:p>
    <w:p w:rsidR="00797776" w:rsidRPr="00B429E1" w:rsidRDefault="00797776" w:rsidP="00797776">
      <w:r>
        <w:rPr>
          <w:b/>
        </w:rPr>
        <w:t xml:space="preserve">Location: </w:t>
      </w:r>
      <w:r>
        <w:t>1417 Jackson Street Omaha NE 68102</w:t>
      </w:r>
    </w:p>
    <w:p w:rsidR="00797776" w:rsidRPr="00B429E1" w:rsidRDefault="00797776" w:rsidP="00797776">
      <w:r>
        <w:rPr>
          <w:b/>
        </w:rPr>
        <w:t xml:space="preserve">Contact: </w:t>
      </w:r>
      <w:r>
        <w:t>402-346-4110</w:t>
      </w:r>
    </w:p>
    <w:p w:rsidR="00797776" w:rsidRDefault="00797776" w:rsidP="00797776">
      <w:pPr>
        <w:rPr>
          <w:b/>
        </w:rPr>
      </w:pPr>
    </w:p>
    <w:p w:rsidR="00797776" w:rsidRDefault="00797776" w:rsidP="00797776">
      <w:r>
        <w:rPr>
          <w:b/>
        </w:rPr>
        <w:t>Type of Request:</w:t>
      </w:r>
      <w:r>
        <w:t xml:space="preserve"> New system</w:t>
      </w:r>
    </w:p>
    <w:p w:rsidR="00797776" w:rsidRDefault="00797776" w:rsidP="00797776"/>
    <w:p w:rsidR="00797776" w:rsidRDefault="00797776" w:rsidP="00797776">
      <w:r>
        <w:rPr>
          <w:b/>
        </w:rPr>
        <w:t>Problem Statement:</w:t>
      </w:r>
      <w:r>
        <w:t xml:space="preserve">  No inventory system is in place currently.</w:t>
      </w:r>
    </w:p>
    <w:p w:rsidR="00797776" w:rsidRDefault="00797776" w:rsidP="00797776"/>
    <w:p w:rsidR="00797776" w:rsidRDefault="00797776" w:rsidP="00797776">
      <w:r>
        <w:rPr>
          <w:b/>
        </w:rPr>
        <w:t xml:space="preserve">Service Request: </w:t>
      </w:r>
      <w:r>
        <w:t>Customer would like an inventory system to help make liquor orders easier.</w:t>
      </w:r>
    </w:p>
    <w:p w:rsidR="00797776" w:rsidRDefault="00797776" w:rsidP="00797776"/>
    <w:p w:rsidR="00797776" w:rsidRPr="00B429E1" w:rsidRDefault="00797776" w:rsidP="00797776">
      <w:r>
        <w:rPr>
          <w:b/>
        </w:rPr>
        <w:t xml:space="preserve">IS </w:t>
      </w:r>
      <w:proofErr w:type="spellStart"/>
      <w:r>
        <w:rPr>
          <w:b/>
        </w:rPr>
        <w:t>Liason</w:t>
      </w:r>
      <w:proofErr w:type="spellEnd"/>
      <w:r>
        <w:rPr>
          <w:b/>
        </w:rPr>
        <w:t>:</w:t>
      </w:r>
      <w:r>
        <w:t xml:space="preserve"> Justin Hendricks jhendricks01@unomaha.edu</w:t>
      </w:r>
    </w:p>
    <w:p w:rsidR="00797776" w:rsidRPr="00B429E1" w:rsidRDefault="00797776" w:rsidP="00797776">
      <w:pPr>
        <w:rPr>
          <w:b/>
        </w:rPr>
      </w:pPr>
      <w:r>
        <w:rPr>
          <w:b/>
        </w:rPr>
        <w:t>Sponsor:</w:t>
      </w:r>
      <w:r>
        <w:rPr>
          <w:b/>
        </w:rPr>
        <w:t xml:space="preserve"> </w:t>
      </w:r>
      <w:r w:rsidRPr="00797776">
        <w:t>The Max</w:t>
      </w:r>
    </w:p>
    <w:p w:rsidR="00797776" w:rsidRDefault="00797776">
      <w:pPr>
        <w:spacing w:line="259" w:lineRule="auto"/>
      </w:pPr>
      <w:r>
        <w:br w:type="page"/>
      </w:r>
    </w:p>
    <w:p w:rsidR="00797776" w:rsidRDefault="00352B2E" w:rsidP="00797776">
      <w:r>
        <w:lastRenderedPageBreak/>
        <w:t>Project Documents</w:t>
      </w:r>
    </w:p>
    <w:p w:rsidR="00352B2E" w:rsidRDefault="00352B2E" w:rsidP="00797776"/>
    <w:p w:rsidR="00352B2E" w:rsidRDefault="00352B2E" w:rsidP="00797776">
      <w:r>
        <w:t>Project Charter</w:t>
      </w:r>
    </w:p>
    <w:p w:rsidR="00352B2E" w:rsidRDefault="00352B2E" w:rsidP="00797776"/>
    <w:p w:rsidR="00352B2E" w:rsidRDefault="00352B2E" w:rsidP="00352B2E">
      <w:pPr>
        <w:rPr>
          <w:b/>
        </w:rPr>
      </w:pPr>
      <w:r>
        <w:rPr>
          <w:b/>
        </w:rPr>
        <w:t>Project Charter</w:t>
      </w:r>
    </w:p>
    <w:p w:rsidR="00352B2E" w:rsidRDefault="00352B2E" w:rsidP="00352B2E">
      <w:r>
        <w:rPr>
          <w:b/>
        </w:rPr>
        <w:t xml:space="preserve">Project Name: </w:t>
      </w:r>
      <w:r>
        <w:t>Liquor Inventory System</w:t>
      </w:r>
    </w:p>
    <w:p w:rsidR="00352B2E" w:rsidRDefault="00352B2E" w:rsidP="00352B2E">
      <w:pPr>
        <w:rPr>
          <w:b/>
        </w:rPr>
      </w:pPr>
      <w:r>
        <w:rPr>
          <w:b/>
        </w:rPr>
        <w:t>Project Manager:</w:t>
      </w:r>
    </w:p>
    <w:p w:rsidR="00352B2E" w:rsidRDefault="00352B2E" w:rsidP="00352B2E">
      <w:r>
        <w:rPr>
          <w:b/>
        </w:rPr>
        <w:t xml:space="preserve"> Customer: </w:t>
      </w:r>
      <w:r>
        <w:t>The Max</w:t>
      </w:r>
    </w:p>
    <w:p w:rsidR="00352B2E" w:rsidRDefault="00352B2E" w:rsidP="00352B2E">
      <w:pPr>
        <w:rPr>
          <w:b/>
        </w:rPr>
      </w:pPr>
      <w:r>
        <w:rPr>
          <w:b/>
        </w:rPr>
        <w:t>Project Start/End (projected): 9/1/17- 5/5/18</w:t>
      </w:r>
    </w:p>
    <w:p w:rsidR="00352B2E" w:rsidRDefault="00352B2E" w:rsidP="00352B2E">
      <w:pPr>
        <w:rPr>
          <w:b/>
        </w:rPr>
      </w:pPr>
    </w:p>
    <w:p w:rsidR="00352B2E" w:rsidRDefault="00352B2E" w:rsidP="00352B2E">
      <w:r>
        <w:rPr>
          <w:b/>
        </w:rPr>
        <w:t>Project Overview:</w:t>
      </w:r>
      <w:r>
        <w:t xml:space="preserve"> This project will implement an inventory system to keep track of which liquors need to be ordered and compile a list by distributor to make liquor orders easier.</w:t>
      </w:r>
    </w:p>
    <w:p w:rsidR="00352B2E" w:rsidRDefault="00352B2E" w:rsidP="00352B2E"/>
    <w:p w:rsidR="00352B2E" w:rsidRDefault="00352B2E" w:rsidP="00352B2E">
      <w:pPr>
        <w:rPr>
          <w:b/>
        </w:rPr>
      </w:pPr>
      <w:r>
        <w:rPr>
          <w:b/>
        </w:rPr>
        <w:t xml:space="preserve">Objectives: </w:t>
      </w:r>
    </w:p>
    <w:p w:rsidR="00352B2E" w:rsidRDefault="00352B2E" w:rsidP="00352B2E">
      <w:r>
        <w:tab/>
        <w:t>Track liquor inventory</w:t>
      </w:r>
    </w:p>
    <w:p w:rsidR="00352B2E" w:rsidRDefault="00352B2E" w:rsidP="00352B2E">
      <w:r>
        <w:tab/>
        <w:t>Track potential theft</w:t>
      </w:r>
    </w:p>
    <w:p w:rsidR="00352B2E" w:rsidRDefault="00352B2E" w:rsidP="00352B2E"/>
    <w:p w:rsidR="00352B2E" w:rsidRDefault="00352B2E" w:rsidP="00352B2E">
      <w:pPr>
        <w:rPr>
          <w:b/>
        </w:rPr>
      </w:pPr>
      <w:r>
        <w:rPr>
          <w:b/>
        </w:rPr>
        <w:t>Key Assumptions:</w:t>
      </w:r>
    </w:p>
    <w:p w:rsidR="00352B2E" w:rsidRDefault="00352B2E" w:rsidP="00352B2E">
      <w:r>
        <w:rPr>
          <w:b/>
        </w:rPr>
        <w:tab/>
      </w:r>
      <w:r>
        <w:t>System will use open source software</w:t>
      </w:r>
    </w:p>
    <w:p w:rsidR="00352B2E" w:rsidRPr="009435AA" w:rsidRDefault="00352B2E" w:rsidP="00352B2E">
      <w:r>
        <w:tab/>
      </w:r>
    </w:p>
    <w:p w:rsidR="00352B2E" w:rsidRDefault="00352B2E">
      <w:pPr>
        <w:spacing w:line="259" w:lineRule="auto"/>
      </w:pPr>
      <w:r>
        <w:br w:type="page"/>
      </w:r>
    </w:p>
    <w:p w:rsidR="00352B2E" w:rsidRDefault="00352B2E" w:rsidP="00797776">
      <w:pPr>
        <w:rPr>
          <w:sz w:val="72"/>
          <w:szCs w:val="72"/>
        </w:rPr>
      </w:pPr>
      <w:r>
        <w:rPr>
          <w:sz w:val="72"/>
          <w:szCs w:val="72"/>
        </w:rPr>
        <w:lastRenderedPageBreak/>
        <w:t>Control Documents</w:t>
      </w:r>
    </w:p>
    <w:p w:rsidR="00352B2E" w:rsidRDefault="00352B2E">
      <w:pPr>
        <w:spacing w:line="259" w:lineRule="auto"/>
        <w:rPr>
          <w:sz w:val="72"/>
          <w:szCs w:val="72"/>
        </w:rPr>
      </w:pPr>
      <w:r>
        <w:rPr>
          <w:sz w:val="72"/>
          <w:szCs w:val="72"/>
        </w:rPr>
        <w:br w:type="page"/>
      </w:r>
    </w:p>
    <w:p w:rsidR="00352B2E" w:rsidRPr="00352B2E" w:rsidRDefault="00352B2E" w:rsidP="00797776">
      <w:r w:rsidRPr="00352B2E">
        <w:lastRenderedPageBreak/>
        <w:t>Control Documents</w:t>
      </w:r>
    </w:p>
    <w:p w:rsidR="00352B2E" w:rsidRDefault="00352B2E" w:rsidP="00797776">
      <w:r w:rsidRPr="00352B2E">
        <w:t>Roles and Responsibilities</w:t>
      </w:r>
    </w:p>
    <w:p w:rsidR="00352B2E" w:rsidRDefault="00352B2E" w:rsidP="00797776"/>
    <w:tbl>
      <w:tblPr>
        <w:tblStyle w:val="TableGrid"/>
        <w:tblW w:w="0" w:type="auto"/>
        <w:tblLook w:val="04A0" w:firstRow="1" w:lastRow="0" w:firstColumn="1" w:lastColumn="0" w:noHBand="0" w:noVBand="1"/>
      </w:tblPr>
      <w:tblGrid>
        <w:gridCol w:w="3079"/>
        <w:gridCol w:w="3079"/>
        <w:gridCol w:w="3079"/>
      </w:tblGrid>
      <w:tr w:rsidR="00352B2E" w:rsidTr="00113448">
        <w:trPr>
          <w:trHeight w:val="627"/>
        </w:trPr>
        <w:tc>
          <w:tcPr>
            <w:tcW w:w="3079" w:type="dxa"/>
          </w:tcPr>
          <w:p w:rsidR="00352B2E" w:rsidRDefault="00352B2E" w:rsidP="00113448">
            <w:r>
              <w:t>Name</w:t>
            </w:r>
          </w:p>
        </w:tc>
        <w:tc>
          <w:tcPr>
            <w:tcW w:w="3079" w:type="dxa"/>
          </w:tcPr>
          <w:p w:rsidR="00352B2E" w:rsidRDefault="00352B2E" w:rsidP="00113448">
            <w:r>
              <w:t>Role</w:t>
            </w:r>
          </w:p>
        </w:tc>
        <w:tc>
          <w:tcPr>
            <w:tcW w:w="3079" w:type="dxa"/>
          </w:tcPr>
          <w:p w:rsidR="00352B2E" w:rsidRDefault="00352B2E" w:rsidP="00113448">
            <w:r>
              <w:t>Responsibility</w:t>
            </w:r>
          </w:p>
        </w:tc>
      </w:tr>
      <w:tr w:rsidR="00352B2E" w:rsidTr="00113448">
        <w:trPr>
          <w:trHeight w:val="627"/>
        </w:trPr>
        <w:tc>
          <w:tcPr>
            <w:tcW w:w="3079" w:type="dxa"/>
          </w:tcPr>
          <w:p w:rsidR="00352B2E" w:rsidRDefault="00352B2E" w:rsidP="00113448">
            <w:r>
              <w:t>Justin</w:t>
            </w:r>
          </w:p>
        </w:tc>
        <w:tc>
          <w:tcPr>
            <w:tcW w:w="3079" w:type="dxa"/>
          </w:tcPr>
          <w:p w:rsidR="00352B2E" w:rsidRDefault="00352B2E" w:rsidP="00113448">
            <w:r>
              <w:t>Client Liaison</w:t>
            </w:r>
          </w:p>
        </w:tc>
        <w:tc>
          <w:tcPr>
            <w:tcW w:w="3079" w:type="dxa"/>
          </w:tcPr>
          <w:p w:rsidR="00352B2E" w:rsidRDefault="00352B2E" w:rsidP="00113448">
            <w:r>
              <w:t>Communicating with Customer/Customer Needs</w:t>
            </w:r>
          </w:p>
        </w:tc>
      </w:tr>
      <w:tr w:rsidR="00352B2E" w:rsidTr="00113448">
        <w:trPr>
          <w:trHeight w:val="627"/>
        </w:trPr>
        <w:tc>
          <w:tcPr>
            <w:tcW w:w="3079" w:type="dxa"/>
          </w:tcPr>
          <w:p w:rsidR="00352B2E" w:rsidRDefault="00352B2E" w:rsidP="00113448">
            <w:r>
              <w:t>Paul</w:t>
            </w:r>
          </w:p>
        </w:tc>
        <w:tc>
          <w:tcPr>
            <w:tcW w:w="3079" w:type="dxa"/>
          </w:tcPr>
          <w:p w:rsidR="00352B2E" w:rsidRDefault="00352B2E" w:rsidP="00113448">
            <w:r>
              <w:t>Document Manager II</w:t>
            </w:r>
          </w:p>
        </w:tc>
        <w:tc>
          <w:tcPr>
            <w:tcW w:w="3079" w:type="dxa"/>
          </w:tcPr>
          <w:p w:rsidR="00352B2E" w:rsidRDefault="00352B2E" w:rsidP="00113448">
            <w:r>
              <w:t xml:space="preserve">Backup </w:t>
            </w:r>
            <w:proofErr w:type="spellStart"/>
            <w:r>
              <w:t>Collyn</w:t>
            </w:r>
            <w:proofErr w:type="spellEnd"/>
            <w:r>
              <w:t xml:space="preserve"> managing documents</w:t>
            </w:r>
          </w:p>
        </w:tc>
      </w:tr>
      <w:tr w:rsidR="00352B2E" w:rsidTr="00113448">
        <w:trPr>
          <w:trHeight w:val="604"/>
        </w:trPr>
        <w:tc>
          <w:tcPr>
            <w:tcW w:w="3079" w:type="dxa"/>
          </w:tcPr>
          <w:p w:rsidR="00352B2E" w:rsidRDefault="00352B2E" w:rsidP="00113448">
            <w:proofErr w:type="spellStart"/>
            <w:r>
              <w:t>Collyn</w:t>
            </w:r>
            <w:proofErr w:type="spellEnd"/>
          </w:p>
        </w:tc>
        <w:tc>
          <w:tcPr>
            <w:tcW w:w="3079" w:type="dxa"/>
          </w:tcPr>
          <w:p w:rsidR="00352B2E" w:rsidRDefault="00352B2E" w:rsidP="00113448">
            <w:r>
              <w:t>Document Manager I</w:t>
            </w:r>
          </w:p>
        </w:tc>
        <w:tc>
          <w:tcPr>
            <w:tcW w:w="3079" w:type="dxa"/>
          </w:tcPr>
          <w:p w:rsidR="00352B2E" w:rsidRDefault="00352B2E" w:rsidP="00113448">
            <w:r>
              <w:t>Managing Documents for group</w:t>
            </w:r>
          </w:p>
        </w:tc>
      </w:tr>
      <w:tr w:rsidR="00352B2E" w:rsidTr="00113448">
        <w:trPr>
          <w:trHeight w:val="627"/>
        </w:trPr>
        <w:tc>
          <w:tcPr>
            <w:tcW w:w="3079" w:type="dxa"/>
          </w:tcPr>
          <w:p w:rsidR="00352B2E" w:rsidRDefault="00352B2E" w:rsidP="00113448">
            <w:r>
              <w:t>Tom</w:t>
            </w:r>
          </w:p>
        </w:tc>
        <w:tc>
          <w:tcPr>
            <w:tcW w:w="3079" w:type="dxa"/>
          </w:tcPr>
          <w:p w:rsidR="00352B2E" w:rsidRDefault="00352B2E" w:rsidP="00113448">
            <w:r>
              <w:t>Milestone Manager</w:t>
            </w:r>
          </w:p>
        </w:tc>
        <w:tc>
          <w:tcPr>
            <w:tcW w:w="3079" w:type="dxa"/>
          </w:tcPr>
          <w:p w:rsidR="00352B2E" w:rsidRDefault="00352B2E" w:rsidP="00113448">
            <w:r>
              <w:t>Collecting documents for turning in.</w:t>
            </w:r>
          </w:p>
        </w:tc>
      </w:tr>
    </w:tbl>
    <w:p w:rsidR="00352B2E" w:rsidRDefault="00352B2E" w:rsidP="00797776"/>
    <w:p w:rsidR="00352B2E" w:rsidRDefault="00352B2E">
      <w:pPr>
        <w:spacing w:line="259" w:lineRule="auto"/>
      </w:pPr>
      <w:r>
        <w:br w:type="page"/>
      </w:r>
    </w:p>
    <w:p w:rsidR="00352B2E" w:rsidRDefault="00352B2E" w:rsidP="00797776">
      <w:r>
        <w:lastRenderedPageBreak/>
        <w:t>Control Documents</w:t>
      </w:r>
    </w:p>
    <w:p w:rsidR="00352B2E" w:rsidRDefault="00352B2E" w:rsidP="00797776">
      <w:r>
        <w:t>Change Log</w:t>
      </w:r>
    </w:p>
    <w:p w:rsidR="00352B2E" w:rsidRDefault="00352B2E" w:rsidP="00797776"/>
    <w:tbl>
      <w:tblPr>
        <w:tblStyle w:val="TableGrid"/>
        <w:tblW w:w="9585" w:type="dxa"/>
        <w:tblLook w:val="04A0" w:firstRow="1" w:lastRow="0" w:firstColumn="1" w:lastColumn="0" w:noHBand="0" w:noVBand="1"/>
      </w:tblPr>
      <w:tblGrid>
        <w:gridCol w:w="3195"/>
        <w:gridCol w:w="3195"/>
        <w:gridCol w:w="3195"/>
      </w:tblGrid>
      <w:tr w:rsidR="00352B2E" w:rsidTr="00113448">
        <w:trPr>
          <w:trHeight w:val="543"/>
        </w:trPr>
        <w:tc>
          <w:tcPr>
            <w:tcW w:w="3195" w:type="dxa"/>
          </w:tcPr>
          <w:p w:rsidR="00352B2E" w:rsidRDefault="00352B2E" w:rsidP="00113448">
            <w:r>
              <w:t>Date</w:t>
            </w:r>
          </w:p>
        </w:tc>
        <w:tc>
          <w:tcPr>
            <w:tcW w:w="3195" w:type="dxa"/>
          </w:tcPr>
          <w:p w:rsidR="00352B2E" w:rsidRDefault="00352B2E" w:rsidP="00113448">
            <w:r>
              <w:t>Name</w:t>
            </w:r>
          </w:p>
        </w:tc>
        <w:tc>
          <w:tcPr>
            <w:tcW w:w="3195" w:type="dxa"/>
          </w:tcPr>
          <w:p w:rsidR="00352B2E" w:rsidRDefault="00352B2E" w:rsidP="00113448">
            <w:r>
              <w:t>Description</w:t>
            </w:r>
          </w:p>
        </w:tc>
      </w:tr>
      <w:tr w:rsidR="00352B2E" w:rsidTr="00113448">
        <w:trPr>
          <w:trHeight w:val="543"/>
        </w:trPr>
        <w:tc>
          <w:tcPr>
            <w:tcW w:w="3195" w:type="dxa"/>
          </w:tcPr>
          <w:p w:rsidR="00352B2E" w:rsidRDefault="00352B2E" w:rsidP="00113448">
            <w:r>
              <w:t>8/30/17</w:t>
            </w:r>
          </w:p>
        </w:tc>
        <w:tc>
          <w:tcPr>
            <w:tcW w:w="3195" w:type="dxa"/>
          </w:tcPr>
          <w:p w:rsidR="00352B2E" w:rsidRDefault="00352B2E" w:rsidP="00113448">
            <w:r>
              <w:t>Creation of Change Log</w:t>
            </w:r>
          </w:p>
        </w:tc>
        <w:tc>
          <w:tcPr>
            <w:tcW w:w="3195" w:type="dxa"/>
          </w:tcPr>
          <w:p w:rsidR="00352B2E" w:rsidRDefault="00352B2E" w:rsidP="00113448">
            <w:r>
              <w:t>Creation of Change Log and Roles and Responsibilities Documents</w:t>
            </w:r>
          </w:p>
        </w:tc>
      </w:tr>
      <w:tr w:rsidR="00352B2E" w:rsidTr="00113448">
        <w:trPr>
          <w:trHeight w:val="543"/>
        </w:trPr>
        <w:tc>
          <w:tcPr>
            <w:tcW w:w="3195" w:type="dxa"/>
          </w:tcPr>
          <w:p w:rsidR="00352B2E" w:rsidRDefault="00352B2E" w:rsidP="00113448">
            <w:r>
              <w:t>8/30/17</w:t>
            </w:r>
          </w:p>
        </w:tc>
        <w:tc>
          <w:tcPr>
            <w:tcW w:w="3195" w:type="dxa"/>
          </w:tcPr>
          <w:p w:rsidR="00352B2E" w:rsidRDefault="00352B2E" w:rsidP="00113448">
            <w:r>
              <w:t>Creation of GitHub Repository</w:t>
            </w:r>
          </w:p>
        </w:tc>
        <w:tc>
          <w:tcPr>
            <w:tcW w:w="3195" w:type="dxa"/>
          </w:tcPr>
          <w:p w:rsidR="00352B2E" w:rsidRDefault="00352B2E" w:rsidP="00113448">
            <w:r>
              <w:t>Created the GitHub Repository and added members of group</w:t>
            </w:r>
          </w:p>
        </w:tc>
      </w:tr>
      <w:tr w:rsidR="00352B2E" w:rsidTr="00113448">
        <w:trPr>
          <w:trHeight w:val="543"/>
        </w:trPr>
        <w:tc>
          <w:tcPr>
            <w:tcW w:w="3195" w:type="dxa"/>
          </w:tcPr>
          <w:p w:rsidR="00352B2E" w:rsidRDefault="00352B2E" w:rsidP="00113448">
            <w:r>
              <w:t>9/5/17</w:t>
            </w:r>
          </w:p>
        </w:tc>
        <w:tc>
          <w:tcPr>
            <w:tcW w:w="3195" w:type="dxa"/>
          </w:tcPr>
          <w:p w:rsidR="00352B2E" w:rsidRDefault="00352B2E" w:rsidP="00113448">
            <w:r>
              <w:t>Creation of Communication Management Plan</w:t>
            </w:r>
          </w:p>
        </w:tc>
        <w:tc>
          <w:tcPr>
            <w:tcW w:w="3195" w:type="dxa"/>
          </w:tcPr>
          <w:p w:rsidR="00352B2E" w:rsidRDefault="00352B2E" w:rsidP="00113448">
            <w:r>
              <w:t>Created the Communication Management Plan Document</w:t>
            </w:r>
          </w:p>
        </w:tc>
      </w:tr>
      <w:tr w:rsidR="00352B2E" w:rsidTr="00113448">
        <w:trPr>
          <w:trHeight w:val="543"/>
        </w:trPr>
        <w:tc>
          <w:tcPr>
            <w:tcW w:w="3195" w:type="dxa"/>
          </w:tcPr>
          <w:p w:rsidR="00352B2E" w:rsidRDefault="00352B2E" w:rsidP="00113448">
            <w:r>
              <w:t>9/5/17</w:t>
            </w:r>
          </w:p>
        </w:tc>
        <w:tc>
          <w:tcPr>
            <w:tcW w:w="3195" w:type="dxa"/>
          </w:tcPr>
          <w:p w:rsidR="00352B2E" w:rsidRDefault="00352B2E" w:rsidP="00113448">
            <w:r>
              <w:t xml:space="preserve">Creation of Executive Summary </w:t>
            </w:r>
          </w:p>
        </w:tc>
        <w:tc>
          <w:tcPr>
            <w:tcW w:w="3195" w:type="dxa"/>
          </w:tcPr>
          <w:p w:rsidR="00352B2E" w:rsidRDefault="00352B2E" w:rsidP="00113448">
            <w:r>
              <w:t>Created the Executive Summary document</w:t>
            </w:r>
          </w:p>
        </w:tc>
      </w:tr>
      <w:tr w:rsidR="00352B2E" w:rsidTr="00113448">
        <w:trPr>
          <w:trHeight w:val="543"/>
        </w:trPr>
        <w:tc>
          <w:tcPr>
            <w:tcW w:w="3195" w:type="dxa"/>
          </w:tcPr>
          <w:p w:rsidR="00352B2E" w:rsidRDefault="00352B2E" w:rsidP="00113448">
            <w:r>
              <w:t>9/5/17</w:t>
            </w:r>
          </w:p>
        </w:tc>
        <w:tc>
          <w:tcPr>
            <w:tcW w:w="3195" w:type="dxa"/>
          </w:tcPr>
          <w:p w:rsidR="00352B2E" w:rsidRDefault="00352B2E" w:rsidP="00113448">
            <w:r>
              <w:t xml:space="preserve">Creation of Implications for Client </w:t>
            </w:r>
          </w:p>
        </w:tc>
        <w:tc>
          <w:tcPr>
            <w:tcW w:w="3195" w:type="dxa"/>
          </w:tcPr>
          <w:p w:rsidR="00352B2E" w:rsidRDefault="00352B2E" w:rsidP="00113448">
            <w:r>
              <w:t>Created Implications for Client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Items for Approval</w:t>
            </w:r>
          </w:p>
        </w:tc>
        <w:tc>
          <w:tcPr>
            <w:tcW w:w="3195" w:type="dxa"/>
          </w:tcPr>
          <w:p w:rsidR="00352B2E" w:rsidRDefault="00352B2E" w:rsidP="00113448">
            <w:r>
              <w:t>Created Items for Approval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Meeting Communications</w:t>
            </w:r>
          </w:p>
        </w:tc>
        <w:tc>
          <w:tcPr>
            <w:tcW w:w="3195" w:type="dxa"/>
          </w:tcPr>
          <w:p w:rsidR="00352B2E" w:rsidRDefault="00352B2E" w:rsidP="00113448">
            <w:r>
              <w:t>Created Meeting Communications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Opening Statement</w:t>
            </w:r>
          </w:p>
        </w:tc>
        <w:tc>
          <w:tcPr>
            <w:tcW w:w="3195" w:type="dxa"/>
          </w:tcPr>
          <w:p w:rsidR="00352B2E" w:rsidRDefault="00352B2E" w:rsidP="00113448">
            <w:r>
              <w:t>Created Opening Statement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Project Charter</w:t>
            </w:r>
          </w:p>
        </w:tc>
        <w:tc>
          <w:tcPr>
            <w:tcW w:w="3195" w:type="dxa"/>
          </w:tcPr>
          <w:p w:rsidR="00352B2E" w:rsidRDefault="00352B2E" w:rsidP="00113448">
            <w:r>
              <w:t>Created Project Charter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System Service Request</w:t>
            </w:r>
          </w:p>
        </w:tc>
        <w:tc>
          <w:tcPr>
            <w:tcW w:w="3195" w:type="dxa"/>
          </w:tcPr>
          <w:p w:rsidR="00352B2E" w:rsidRDefault="00352B2E" w:rsidP="00113448">
            <w:r>
              <w:t>Created System Service Request document</w:t>
            </w:r>
          </w:p>
        </w:tc>
      </w:tr>
      <w:tr w:rsidR="00352B2E" w:rsidTr="00113448">
        <w:trPr>
          <w:trHeight w:val="543"/>
        </w:trPr>
        <w:tc>
          <w:tcPr>
            <w:tcW w:w="3195" w:type="dxa"/>
          </w:tcPr>
          <w:p w:rsidR="00352B2E" w:rsidRDefault="00352B2E" w:rsidP="00113448">
            <w:r>
              <w:t>9/6/17</w:t>
            </w:r>
          </w:p>
        </w:tc>
        <w:tc>
          <w:tcPr>
            <w:tcW w:w="3195" w:type="dxa"/>
          </w:tcPr>
          <w:p w:rsidR="00352B2E" w:rsidRDefault="00352B2E" w:rsidP="00113448">
            <w:r>
              <w:t>Creation of Title Page</w:t>
            </w:r>
          </w:p>
        </w:tc>
        <w:tc>
          <w:tcPr>
            <w:tcW w:w="3195" w:type="dxa"/>
          </w:tcPr>
          <w:p w:rsidR="00352B2E" w:rsidRDefault="00352B2E" w:rsidP="00113448">
            <w:r>
              <w:t>Created Title Page document</w:t>
            </w:r>
          </w:p>
        </w:tc>
      </w:tr>
    </w:tbl>
    <w:p w:rsidR="00352B2E" w:rsidRDefault="00352B2E" w:rsidP="00352B2E"/>
    <w:p w:rsidR="00352B2E" w:rsidRDefault="00352B2E">
      <w:pPr>
        <w:spacing w:line="259" w:lineRule="auto"/>
      </w:pPr>
      <w:r>
        <w:br w:type="page"/>
      </w:r>
    </w:p>
    <w:p w:rsidR="00352B2E" w:rsidRDefault="00352B2E" w:rsidP="00797776">
      <w:r>
        <w:lastRenderedPageBreak/>
        <w:t>Communication Management Plan</w:t>
      </w:r>
    </w:p>
    <w:p w:rsidR="00352B2E" w:rsidRDefault="00352B2E" w:rsidP="00797776"/>
    <w:p w:rsidR="00352B2E" w:rsidRDefault="00352B2E" w:rsidP="00352B2E">
      <w:r>
        <w:t>As a group we communicate through group text.  For more formal communication we meet at least once a week to discuss the status of our project.  During this meeting we discuss what we are working on, how our part of the project is progressing, and what we will be working on in the future.</w:t>
      </w:r>
    </w:p>
    <w:p w:rsidR="00352B2E" w:rsidRDefault="00352B2E" w:rsidP="00352B2E"/>
    <w:p w:rsidR="00352B2E" w:rsidRDefault="00352B2E" w:rsidP="00352B2E">
      <w:r>
        <w:t>The stakeholders of this group are:</w:t>
      </w:r>
    </w:p>
    <w:p w:rsidR="00352B2E" w:rsidRDefault="00352B2E" w:rsidP="00352B2E">
      <w:r>
        <w:t xml:space="preserve">The design and implementation </w:t>
      </w:r>
      <w:proofErr w:type="gramStart"/>
      <w:r>
        <w:t>group(</w:t>
      </w:r>
      <w:proofErr w:type="gramEnd"/>
      <w:r>
        <w:t xml:space="preserve"> </w:t>
      </w:r>
      <w:proofErr w:type="spellStart"/>
      <w:r>
        <w:t>Collyn</w:t>
      </w:r>
      <w:proofErr w:type="spellEnd"/>
      <w:r>
        <w:t>, Justin, Paul, Tom)</w:t>
      </w:r>
    </w:p>
    <w:p w:rsidR="00352B2E" w:rsidRDefault="00352B2E" w:rsidP="00352B2E">
      <w:r>
        <w:t xml:space="preserve">Derek </w:t>
      </w:r>
      <w:proofErr w:type="gramStart"/>
      <w:r>
        <w:t>( Owner</w:t>
      </w:r>
      <w:proofErr w:type="gramEnd"/>
      <w:r>
        <w:t xml:space="preserve"> of the Max)</w:t>
      </w:r>
    </w:p>
    <w:p w:rsidR="00352B2E" w:rsidRDefault="00352B2E" w:rsidP="00352B2E">
      <w:r>
        <w:t>The Max</w:t>
      </w:r>
    </w:p>
    <w:p w:rsidR="00352B2E" w:rsidRDefault="00352B2E" w:rsidP="00352B2E">
      <w:r>
        <w:t>Our grades</w:t>
      </w:r>
    </w:p>
    <w:p w:rsidR="00352B2E" w:rsidRDefault="00352B2E" w:rsidP="00352B2E"/>
    <w:p w:rsidR="00352B2E" w:rsidRDefault="00352B2E" w:rsidP="00352B2E">
      <w:r>
        <w:t xml:space="preserve">We will be using </w:t>
      </w:r>
      <w:proofErr w:type="spellStart"/>
      <w:r>
        <w:t>Github</w:t>
      </w:r>
      <w:proofErr w:type="spellEnd"/>
      <w:r>
        <w:t xml:space="preserve"> to store and record all of our information.  Each group member will be responsible for collecting information and organizing the information properly.  The milestone manager will be responsible for giving the final product the approval before submission.  Justin Hendricks will be the liaison with the client.  We will be primarily using group text for communication between the group and the client. </w:t>
      </w:r>
    </w:p>
    <w:p w:rsidR="00352B2E" w:rsidRDefault="00352B2E" w:rsidP="00352B2E"/>
    <w:p w:rsidR="00352B2E" w:rsidRDefault="00352B2E">
      <w:pPr>
        <w:spacing w:line="259" w:lineRule="auto"/>
      </w:pPr>
      <w:r>
        <w:br w:type="page"/>
      </w:r>
    </w:p>
    <w:p w:rsidR="00352B2E" w:rsidRDefault="00352B2E" w:rsidP="00352B2E">
      <w:r>
        <w:lastRenderedPageBreak/>
        <w:t>Meeting Communications</w:t>
      </w:r>
    </w:p>
    <w:p w:rsidR="00352B2E" w:rsidRDefault="00352B2E" w:rsidP="00352B2E"/>
    <w:p w:rsidR="00352B2E" w:rsidRDefault="00352B2E" w:rsidP="00352B2E">
      <w:r>
        <w:t xml:space="preserve">8/30/17 </w:t>
      </w:r>
      <w:r>
        <w:tab/>
        <w:t>Met and created Change Log and Roles and Responsibility Document.  Also set up meeting with client for 8/31/17 at 8 PM.</w:t>
      </w:r>
    </w:p>
    <w:p w:rsidR="00352B2E" w:rsidRDefault="00352B2E" w:rsidP="00352B2E"/>
    <w:p w:rsidR="00352B2E" w:rsidRDefault="00352B2E" w:rsidP="00352B2E">
      <w:r>
        <w:t>8/31/17</w:t>
      </w:r>
      <w:r>
        <w:tab/>
        <w:t>Met with client and discussed potential system for project.</w:t>
      </w:r>
    </w:p>
    <w:p w:rsidR="00352B2E" w:rsidRDefault="00352B2E">
      <w:pPr>
        <w:spacing w:line="259" w:lineRule="auto"/>
      </w:pPr>
      <w:r>
        <w:br w:type="page"/>
      </w:r>
    </w:p>
    <w:p w:rsidR="00352B2E" w:rsidRPr="00352B2E" w:rsidRDefault="00352B2E" w:rsidP="00797776">
      <w:r>
        <w:lastRenderedPageBreak/>
        <w:t>Team Member Status Report</w:t>
      </w:r>
      <w:bookmarkStart w:id="0" w:name="_GoBack"/>
      <w:bookmarkEnd w:id="0"/>
    </w:p>
    <w:sectPr w:rsidR="00352B2E" w:rsidRPr="00352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76"/>
    <w:rsid w:val="00352B2E"/>
    <w:rsid w:val="00797776"/>
    <w:rsid w:val="008B6F3B"/>
    <w:rsid w:val="0099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04823-4DD3-4A67-AFD2-CEE0BBBC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2017-09-11T01:26:00Z</dcterms:created>
  <dcterms:modified xsi:type="dcterms:W3CDTF">2017-09-11T01:42:00Z</dcterms:modified>
</cp:coreProperties>
</file>