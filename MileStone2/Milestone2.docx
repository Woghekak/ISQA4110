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Default="001B30FF">
      <w:pPr>
        <w:pStyle w:val="Normal1"/>
        <w:jc w:val="center"/>
        <w:rPr>
          <w:sz w:val="72"/>
          <w:szCs w:val="72"/>
        </w:rPr>
      </w:pPr>
      <w:bookmarkStart w:id="0" w:name="_gjdgxs" w:colFirst="0" w:colLast="0"/>
      <w:bookmarkEnd w:id="0"/>
      <w:r>
        <w:rPr>
          <w:sz w:val="72"/>
          <w:szCs w:val="72"/>
        </w:rPr>
        <w:t>The Max Inventory System</w:t>
      </w:r>
    </w:p>
    <w:p w14:paraId="1592AFDF" w14:textId="77777777" w:rsidR="00134E7C" w:rsidRDefault="001B30FF">
      <w:pPr>
        <w:pStyle w:val="Normal1"/>
        <w:jc w:val="center"/>
        <w:rPr>
          <w:sz w:val="72"/>
          <w:szCs w:val="72"/>
        </w:rPr>
      </w:pPr>
      <w:r>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3771B250" w14:textId="77777777" w:rsidR="00134E7C" w:rsidRDefault="001B30FF">
      <w:pPr>
        <w:pStyle w:val="Normal1"/>
        <w:jc w:val="center"/>
        <w:rPr>
          <w:b/>
          <w:sz w:val="28"/>
          <w:szCs w:val="28"/>
        </w:rPr>
      </w:pPr>
      <w:r>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14:paraId="2C4FF1B3" w14:textId="77777777">
        <w:tc>
          <w:tcPr>
            <w:tcW w:w="2478" w:type="dxa"/>
            <w:shd w:val="clear" w:color="auto" w:fill="FFFFFF"/>
            <w:tcMar>
              <w:top w:w="0" w:type="dxa"/>
              <w:left w:w="150" w:type="dxa"/>
              <w:bottom w:w="0" w:type="dxa"/>
              <w:right w:w="150" w:type="dxa"/>
            </w:tcMar>
          </w:tcPr>
          <w:p w14:paraId="1FD278A9" w14:textId="77777777" w:rsidR="00134E7C" w:rsidRDefault="00134E7C">
            <w:pPr>
              <w:pStyle w:val="Normal1"/>
              <w:spacing w:after="0"/>
              <w:jc w:val="center"/>
              <w:rPr>
                <w:color w:val="24292E"/>
              </w:rPr>
            </w:pPr>
          </w:p>
          <w:p w14:paraId="686BBDD0"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Default="001B30FF">
            <w:pPr>
              <w:pStyle w:val="Normal1"/>
              <w:spacing w:after="0"/>
              <w:rPr>
                <w:color w:val="24292E"/>
              </w:rPr>
            </w:pPr>
            <w:r>
              <w:rPr>
                <w:color w:val="24292E"/>
              </w:rPr>
              <w:t>Paul Naumann (pnaumann@unomaha.edu)</w:t>
            </w:r>
          </w:p>
          <w:p w14:paraId="1198C1D0" w14:textId="77777777" w:rsidR="00134E7C" w:rsidRDefault="001B30FF">
            <w:pPr>
              <w:pStyle w:val="Normal1"/>
              <w:spacing w:after="0"/>
              <w:rPr>
                <w:color w:val="24292E"/>
              </w:rPr>
            </w:pPr>
            <w:r>
              <w:rPr>
                <w:color w:val="24292E"/>
              </w:rPr>
              <w:t>Collyn Sansoni (csansoni@unomaha.edu)</w:t>
            </w:r>
          </w:p>
        </w:tc>
      </w:tr>
      <w:tr w:rsidR="00134E7C" w14:paraId="1DBFBBD1" w14:textId="77777777">
        <w:tc>
          <w:tcPr>
            <w:tcW w:w="2478" w:type="dxa"/>
            <w:shd w:val="clear" w:color="auto" w:fill="FFFFFF"/>
            <w:tcMar>
              <w:top w:w="0" w:type="dxa"/>
              <w:left w:w="150" w:type="dxa"/>
              <w:bottom w:w="0" w:type="dxa"/>
              <w:right w:w="150" w:type="dxa"/>
            </w:tcMar>
          </w:tcPr>
          <w:p w14:paraId="11F82F28"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Default="001B30FF">
            <w:pPr>
              <w:pStyle w:val="Normal1"/>
              <w:spacing w:after="0"/>
              <w:jc w:val="center"/>
              <w:rPr>
                <w:color w:val="24292E"/>
              </w:rPr>
            </w:pPr>
            <w:r>
              <w:rPr>
                <w:color w:val="24292E"/>
              </w:rPr>
              <w:t>Tom Jorgensen (twjorgensen@unomaha.edu)</w:t>
            </w:r>
          </w:p>
        </w:tc>
      </w:tr>
    </w:tbl>
    <w:p w14:paraId="5F950017" w14:textId="77777777" w:rsidR="00134E7C" w:rsidRDefault="001B30FF">
      <w:pPr>
        <w:pStyle w:val="Normal1"/>
        <w:ind w:left="1440" w:firstLine="720"/>
      </w:pPr>
      <w:r>
        <w:t xml:space="preserve">      Justin Hendricks (jhendricks01@unomaha.edu)</w:t>
      </w:r>
    </w:p>
    <w:p w14:paraId="723150EA" w14:textId="77777777" w:rsidR="00134E7C" w:rsidRDefault="00134E7C">
      <w:pPr>
        <w:pStyle w:val="Normal1"/>
      </w:pPr>
    </w:p>
    <w:p w14:paraId="68FA03B0" w14:textId="77777777" w:rsidR="007F2A5F" w:rsidRDefault="007F2A5F" w:rsidP="007F2A5F"/>
    <w:p w14:paraId="5A6C5951" w14:textId="77777777" w:rsidR="00134E7C" w:rsidRPr="007F2A5F" w:rsidRDefault="00134E7C" w:rsidP="007F2A5F">
      <w:pPr>
        <w:pStyle w:val="Normal1"/>
      </w:pPr>
    </w:p>
    <w:p w14:paraId="2FDFE9AE" w14:textId="77777777" w:rsidR="0080684D" w:rsidRDefault="001B30FF" w:rsidP="0080684D">
      <w:pPr>
        <w:pStyle w:val="Normal1"/>
        <w:jc w:val="center"/>
      </w:pPr>
      <w:r>
        <w:br w:type="page"/>
      </w:r>
      <w:r w:rsidR="0080684D">
        <w:lastRenderedPageBreak/>
        <w:t>Table of Contents</w:t>
      </w:r>
    </w:p>
    <w:p w14:paraId="3C148829" w14:textId="77777777" w:rsidR="0080684D" w:rsidRDefault="0080684D" w:rsidP="0080684D">
      <w:pPr>
        <w:pStyle w:val="Normal1"/>
        <w:jc w:val="right"/>
      </w:pPr>
      <w:r>
        <w:t>Client Documents …………………………………………………………………………………………………………………………………3</w:t>
      </w:r>
    </w:p>
    <w:p w14:paraId="7AB85F76" w14:textId="77777777" w:rsidR="0080684D" w:rsidRDefault="0080684D" w:rsidP="0080684D">
      <w:pPr>
        <w:pStyle w:val="Normal1"/>
        <w:jc w:val="right"/>
      </w:pPr>
      <w:r>
        <w:t>Opening Statement ………………………………………………………………………………………………………………….4</w:t>
      </w:r>
    </w:p>
    <w:p w14:paraId="0E333884" w14:textId="77777777" w:rsidR="0080684D" w:rsidRDefault="0080684D" w:rsidP="0080684D">
      <w:pPr>
        <w:pStyle w:val="Normal1"/>
        <w:jc w:val="right"/>
      </w:pPr>
      <w:r>
        <w:t>Executive Summary ………………………………………………………………………………………………………………….5</w:t>
      </w:r>
    </w:p>
    <w:p w14:paraId="5E0BE32A" w14:textId="345E7991" w:rsidR="0080684D" w:rsidRDefault="0080684D" w:rsidP="0080684D">
      <w:pPr>
        <w:pStyle w:val="Normal1"/>
        <w:jc w:val="right"/>
      </w:pPr>
      <w:r>
        <w:t>Implications for Client ……………………………</w:t>
      </w:r>
      <w:r w:rsidR="001B260A">
        <w:t>…………………………………………………………………………………7</w:t>
      </w:r>
    </w:p>
    <w:p w14:paraId="0916997A" w14:textId="25D3386A" w:rsidR="0080684D" w:rsidRDefault="0080684D" w:rsidP="0080684D">
      <w:pPr>
        <w:pStyle w:val="Normal1"/>
        <w:jc w:val="right"/>
      </w:pPr>
      <w:r>
        <w:t>Items for Approval……………………………………</w:t>
      </w:r>
      <w:r w:rsidR="001B260A">
        <w:t>……………………………………………………………………………….8</w:t>
      </w:r>
    </w:p>
    <w:p w14:paraId="430AA148" w14:textId="756EDB89" w:rsidR="0080684D" w:rsidRDefault="0080684D" w:rsidP="0080684D">
      <w:pPr>
        <w:pStyle w:val="Normal1"/>
        <w:jc w:val="right"/>
      </w:pPr>
      <w:r>
        <w:t>Project Documents ………………………………………………</w:t>
      </w:r>
      <w:r w:rsidR="0090054A">
        <w:t>…………………………………………………………………………………9</w:t>
      </w:r>
    </w:p>
    <w:p w14:paraId="09DA1755" w14:textId="38291EE8" w:rsidR="0080684D" w:rsidRDefault="0080684D" w:rsidP="0080684D">
      <w:pPr>
        <w:pStyle w:val="Normal1"/>
        <w:jc w:val="right"/>
      </w:pPr>
      <w:r>
        <w:tab/>
        <w:t>System Service Request ………………………………</w:t>
      </w:r>
      <w:r w:rsidR="0090054A">
        <w:t>……………………………………………………………………………10</w:t>
      </w:r>
    </w:p>
    <w:p w14:paraId="0EBDD8FF" w14:textId="58280CC4" w:rsidR="0080684D" w:rsidRPr="0044499B" w:rsidRDefault="0080684D" w:rsidP="0080684D">
      <w:pPr>
        <w:pStyle w:val="Normal1"/>
        <w:jc w:val="right"/>
      </w:pPr>
      <w:r>
        <w:tab/>
        <w:t>Project Charter……………………………………………</w:t>
      </w:r>
      <w:r w:rsidR="0090054A">
        <w:t>…………………………………………………………………………….11</w:t>
      </w:r>
    </w:p>
    <w:p w14:paraId="243A5C32" w14:textId="1C282F33" w:rsidR="0080684D" w:rsidRPr="00EF769C" w:rsidRDefault="0080684D" w:rsidP="0080684D">
      <w:pPr>
        <w:pStyle w:val="Normal1"/>
        <w:jc w:val="right"/>
      </w:pPr>
      <w:r w:rsidRPr="00EF769C">
        <w:t>Project Scope Statement……………………………</w:t>
      </w:r>
      <w:r w:rsidR="0090054A">
        <w:t>………………………………………………………………………………12</w:t>
      </w:r>
    </w:p>
    <w:p w14:paraId="6DEFAE6C" w14:textId="30FAD6F2" w:rsidR="0080684D" w:rsidRPr="00EF769C" w:rsidRDefault="0080684D" w:rsidP="0080684D">
      <w:pPr>
        <w:pStyle w:val="Normal1"/>
        <w:jc w:val="right"/>
      </w:pPr>
      <w:r w:rsidRPr="00EF769C">
        <w:t>Statement of Work……………………………………</w:t>
      </w:r>
      <w:r w:rsidR="0090054A">
        <w:t>………………………………………………………………………………14</w:t>
      </w:r>
    </w:p>
    <w:p w14:paraId="1F035149" w14:textId="79C25DC2" w:rsidR="0080684D" w:rsidRPr="00EF769C" w:rsidRDefault="0080684D" w:rsidP="0080684D">
      <w:pPr>
        <w:pStyle w:val="Normal1"/>
        <w:jc w:val="right"/>
      </w:pPr>
      <w:r w:rsidRPr="00EF769C">
        <w:t>Work Breakdown Structure…………………………</w:t>
      </w:r>
      <w:r w:rsidR="0090054A">
        <w:t>…………………………………………………………………………….17</w:t>
      </w:r>
    </w:p>
    <w:p w14:paraId="5D520E4C" w14:textId="0B89C01D" w:rsidR="0080684D" w:rsidRPr="00EF769C" w:rsidRDefault="0080684D" w:rsidP="0080684D">
      <w:pPr>
        <w:pStyle w:val="Normal1"/>
        <w:jc w:val="right"/>
      </w:pPr>
      <w:r w:rsidRPr="00EF769C">
        <w:t>Work Breakdown Structure Dictionary………………………………………………………………………</w:t>
      </w:r>
      <w:r w:rsidR="0090054A">
        <w:t>………………19</w:t>
      </w:r>
    </w:p>
    <w:p w14:paraId="2FFB5CF7" w14:textId="75F8B5EF" w:rsidR="0080684D" w:rsidRPr="00EF769C" w:rsidRDefault="0080684D" w:rsidP="0080684D">
      <w:pPr>
        <w:pStyle w:val="Normal1"/>
        <w:jc w:val="right"/>
      </w:pPr>
      <w:r w:rsidRPr="00EF769C">
        <w:t>Gantt Chart…………………………………………………</w:t>
      </w:r>
      <w:r w:rsidR="0090054A">
        <w:t>…………………………………………………………………………….20</w:t>
      </w:r>
    </w:p>
    <w:p w14:paraId="592A4406" w14:textId="07F5569B" w:rsidR="0080684D" w:rsidRPr="00EF769C" w:rsidRDefault="0080684D" w:rsidP="0080684D">
      <w:pPr>
        <w:pStyle w:val="Normal1"/>
        <w:jc w:val="right"/>
      </w:pPr>
      <w:r w:rsidRPr="00EF769C">
        <w:t>Economic Feasibility Analysis………………………</w:t>
      </w:r>
      <w:r w:rsidR="0090054A">
        <w:t>…………………………………………………………………………….21</w:t>
      </w:r>
    </w:p>
    <w:p w14:paraId="45808148" w14:textId="7189DE50" w:rsidR="0080684D" w:rsidRPr="00EF769C" w:rsidRDefault="0080684D" w:rsidP="0080684D">
      <w:pPr>
        <w:pStyle w:val="Normal1"/>
        <w:jc w:val="right"/>
      </w:pPr>
      <w:r w:rsidRPr="00EF769C">
        <w:t>Enterprise Diagrams…………………………………………</w:t>
      </w:r>
      <w:r w:rsidR="0090054A">
        <w:t>…………………………………………………………………………..22</w:t>
      </w:r>
    </w:p>
    <w:p w14:paraId="6DEC7E98" w14:textId="22AC8E59" w:rsidR="0080684D" w:rsidRDefault="0080684D" w:rsidP="0080684D">
      <w:pPr>
        <w:pStyle w:val="Normal1"/>
        <w:jc w:val="right"/>
      </w:pPr>
      <w:r>
        <w:t>Control Documents ………………………………………………………………………</w:t>
      </w:r>
      <w:r w:rsidR="0090054A">
        <w:t>…………….………………………………………24</w:t>
      </w:r>
    </w:p>
    <w:p w14:paraId="24C18C73" w14:textId="6084CDBF" w:rsidR="0080684D" w:rsidRDefault="0080684D" w:rsidP="0080684D">
      <w:pPr>
        <w:pStyle w:val="Normal1"/>
        <w:jc w:val="right"/>
      </w:pPr>
      <w:r>
        <w:tab/>
        <w:t>Roles and Responsibilities………………………………</w:t>
      </w:r>
      <w:r w:rsidR="0090054A">
        <w:t>………………………………………………………………………...25</w:t>
      </w:r>
    </w:p>
    <w:p w14:paraId="3035DBBD" w14:textId="758D3717" w:rsidR="0080684D" w:rsidRDefault="0080684D" w:rsidP="0080684D">
      <w:pPr>
        <w:pStyle w:val="Normal1"/>
        <w:jc w:val="right"/>
      </w:pPr>
      <w:r>
        <w:tab/>
        <w:t>Change Log……………………………………………………………………………………………………………………………….</w:t>
      </w:r>
      <w:r w:rsidR="0090054A">
        <w:t>26</w:t>
      </w:r>
    </w:p>
    <w:p w14:paraId="1D3BB1D6" w14:textId="7D7FBA1C" w:rsidR="0080684D" w:rsidRDefault="0080684D" w:rsidP="0080684D">
      <w:pPr>
        <w:pStyle w:val="Normal1"/>
        <w:jc w:val="right"/>
      </w:pPr>
      <w:r>
        <w:t>Communication Management Plan…………………………</w:t>
      </w:r>
      <w:r w:rsidR="0090054A">
        <w:t>…………………………………………………………………………….30</w:t>
      </w:r>
    </w:p>
    <w:p w14:paraId="16221FDC" w14:textId="405C80D3" w:rsidR="0080684D" w:rsidRDefault="0080684D" w:rsidP="0080684D">
      <w:pPr>
        <w:pStyle w:val="Normal1"/>
        <w:jc w:val="right"/>
      </w:pPr>
      <w:r>
        <w:t>Meeting Communications…………………………………………</w:t>
      </w:r>
      <w:r w:rsidR="0090054A">
        <w:t>…………………………………………………………………………..31</w:t>
      </w:r>
    </w:p>
    <w:p w14:paraId="362CE87B" w14:textId="2BED2D94" w:rsidR="0080684D" w:rsidRDefault="0080684D" w:rsidP="0080684D">
      <w:pPr>
        <w:pStyle w:val="Normal1"/>
        <w:jc w:val="right"/>
      </w:pPr>
      <w:r>
        <w:t>Team Member Status Report………………………………………</w:t>
      </w:r>
      <w:r w:rsidR="00CD5695">
        <w:t>……</w:t>
      </w:r>
      <w:r w:rsidR="0090054A">
        <w:t>…………………………………………………………………...35</w:t>
      </w:r>
    </w:p>
    <w:p w14:paraId="73DF7AF1" w14:textId="77777777" w:rsidR="0080684D" w:rsidRDefault="0080684D" w:rsidP="0080684D">
      <w:pPr>
        <w:pStyle w:val="Normal1"/>
        <w:jc w:val="right"/>
      </w:pPr>
      <w:bookmarkStart w:id="1" w:name="_GoBack"/>
      <w:bookmarkEnd w:id="1"/>
    </w:p>
    <w:p w14:paraId="2E4A2A5A" w14:textId="159F6789" w:rsidR="00134E7C" w:rsidRDefault="00134E7C">
      <w:pPr>
        <w:pStyle w:val="Normal1"/>
      </w:pPr>
    </w:p>
    <w:p w14:paraId="6E479622" w14:textId="77777777" w:rsidR="00134E7C" w:rsidRDefault="001B30FF">
      <w:pPr>
        <w:pStyle w:val="Normal1"/>
        <w:jc w:val="center"/>
        <w:rPr>
          <w:sz w:val="72"/>
          <w:szCs w:val="72"/>
        </w:rPr>
      </w:pPr>
      <w:r>
        <w:rPr>
          <w:sz w:val="72"/>
          <w:szCs w:val="72"/>
        </w:rPr>
        <w:lastRenderedPageBreak/>
        <w:t>CLIENT DOCUMENTS</w:t>
      </w:r>
      <w:r>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B579594" w14:textId="77777777" w:rsidR="00134E7C" w:rsidRPr="007F2A5F" w:rsidRDefault="007F2A5F" w:rsidP="007F2A5F">
      <w:r>
        <w:br w:type="page"/>
      </w:r>
    </w:p>
    <w:p w14:paraId="7A123916" w14:textId="77777777" w:rsidR="00134E7C" w:rsidRDefault="001B30FF">
      <w:pPr>
        <w:pStyle w:val="Normal1"/>
        <w:jc w:val="center"/>
        <w:rPr>
          <w:sz w:val="72"/>
          <w:szCs w:val="72"/>
        </w:rPr>
      </w:pPr>
      <w:r>
        <w:rPr>
          <w:sz w:val="72"/>
          <w:szCs w:val="72"/>
        </w:rPr>
        <w:lastRenderedPageBreak/>
        <w:t>Client Documents</w:t>
      </w:r>
    </w:p>
    <w:p w14:paraId="2824F788" w14:textId="77777777" w:rsidR="00134E7C" w:rsidRDefault="00134E7C">
      <w:pPr>
        <w:pStyle w:val="Normal1"/>
      </w:pPr>
    </w:p>
    <w:p w14:paraId="2D38DDAC" w14:textId="77777777" w:rsidR="00134E7C" w:rsidRDefault="001B30FF">
      <w:pPr>
        <w:pStyle w:val="Normal1"/>
        <w:jc w:val="center"/>
        <w:rPr>
          <w:b/>
          <w:sz w:val="28"/>
          <w:szCs w:val="28"/>
        </w:rPr>
      </w:pPr>
      <w:r>
        <w:rPr>
          <w:b/>
          <w:sz w:val="28"/>
          <w:szCs w:val="28"/>
        </w:rPr>
        <w:t>Opening Statement</w:t>
      </w:r>
    </w:p>
    <w:p w14:paraId="799CCAF9" w14:textId="77777777" w:rsidR="00134E7C" w:rsidRDefault="00134E7C">
      <w:pPr>
        <w:pStyle w:val="Normal1"/>
        <w:jc w:val="center"/>
        <w:rPr>
          <w:sz w:val="28"/>
          <w:szCs w:val="28"/>
        </w:rPr>
      </w:pPr>
    </w:p>
    <w:p w14:paraId="0F23BB34" w14:textId="391FEE9B" w:rsidR="00134E7C" w:rsidRDefault="0080684D">
      <w:pPr>
        <w:pStyle w:val="Normal1"/>
      </w:pPr>
      <w:r>
        <w:t>Milestone 2</w:t>
      </w:r>
      <w:r w:rsidR="001B30FF">
        <w:t xml:space="preserve"> of The Max Inventory System has been completed.  The development of this system continues to remain on schedule and on budget.</w:t>
      </w:r>
    </w:p>
    <w:p w14:paraId="68D18065" w14:textId="77777777" w:rsidR="00134E7C" w:rsidRDefault="00134E7C">
      <w:pPr>
        <w:pStyle w:val="Normal1"/>
      </w:pPr>
    </w:p>
    <w:p w14:paraId="48379FF9" w14:textId="77777777" w:rsidR="00134E7C" w:rsidRDefault="00134E7C">
      <w:pPr>
        <w:pStyle w:val="Normal1"/>
      </w:pPr>
    </w:p>
    <w:p w14:paraId="1900E1E9" w14:textId="77777777" w:rsidR="00134E7C" w:rsidRDefault="00134E7C">
      <w:pPr>
        <w:pStyle w:val="Normal1"/>
      </w:pPr>
    </w:p>
    <w:p w14:paraId="51E761F0" w14:textId="77777777" w:rsidR="00134E7C" w:rsidRDefault="00134E7C">
      <w:pPr>
        <w:pStyle w:val="Normal1"/>
      </w:pPr>
    </w:p>
    <w:p w14:paraId="34A51A2A" w14:textId="77777777" w:rsidR="00134E7C" w:rsidRDefault="00134E7C">
      <w:pPr>
        <w:pStyle w:val="Normal1"/>
      </w:pPr>
    </w:p>
    <w:p w14:paraId="3CE99F44" w14:textId="77777777" w:rsidR="00134E7C" w:rsidRDefault="00134E7C">
      <w:pPr>
        <w:pStyle w:val="Normal1"/>
      </w:pPr>
    </w:p>
    <w:p w14:paraId="698FBDA8" w14:textId="77777777" w:rsidR="00134E7C" w:rsidRDefault="001B30FF">
      <w:pPr>
        <w:pStyle w:val="Normal1"/>
        <w:spacing w:line="259" w:lineRule="auto"/>
      </w:pPr>
      <w:r>
        <w:br w:type="page"/>
      </w:r>
    </w:p>
    <w:p w14:paraId="4A6BBA96" w14:textId="77777777" w:rsidR="00134E7C" w:rsidRDefault="001B30FF">
      <w:pPr>
        <w:pStyle w:val="Normal1"/>
        <w:jc w:val="center"/>
        <w:rPr>
          <w:b/>
          <w:sz w:val="28"/>
          <w:szCs w:val="28"/>
        </w:rPr>
      </w:pPr>
      <w:r>
        <w:rPr>
          <w:sz w:val="72"/>
          <w:szCs w:val="72"/>
        </w:rPr>
        <w:lastRenderedPageBreak/>
        <w:t>Client Documents</w:t>
      </w:r>
    </w:p>
    <w:p w14:paraId="21E1DD31" w14:textId="77777777" w:rsidR="00134E7C" w:rsidRDefault="001B30FF">
      <w:pPr>
        <w:pStyle w:val="Normal1"/>
        <w:jc w:val="center"/>
        <w:rPr>
          <w:b/>
          <w:sz w:val="28"/>
          <w:szCs w:val="28"/>
        </w:rPr>
      </w:pPr>
      <w:r>
        <w:rPr>
          <w:b/>
          <w:sz w:val="28"/>
          <w:szCs w:val="28"/>
        </w:rPr>
        <w:t>Executive Summary</w:t>
      </w:r>
    </w:p>
    <w:p w14:paraId="70EF6C53" w14:textId="77777777" w:rsidR="00134E7C" w:rsidRDefault="00134E7C">
      <w:pPr>
        <w:pStyle w:val="Normal1"/>
      </w:pPr>
    </w:p>
    <w:p w14:paraId="2C1BAFF4" w14:textId="77777777" w:rsidR="00134E7C" w:rsidRDefault="001B30FF">
      <w:pPr>
        <w:pStyle w:val="Normal1"/>
      </w:pPr>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14:paraId="3D39EA99" w14:textId="77777777" w:rsidR="00134E7C" w:rsidRDefault="001B30FF">
      <w:pPr>
        <w:pStyle w:val="Normal1"/>
      </w:pPr>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71E9C9F1" w14:textId="77777777" w:rsidR="00134E7C" w:rsidRDefault="001B30FF">
      <w:pPr>
        <w:pStyle w:val="Normal1"/>
        <w:spacing w:line="259" w:lineRule="auto"/>
      </w:pPr>
      <w:r>
        <w:t>This milestone contains documents to describe The Max Inventory project.  The documents include:</w:t>
      </w:r>
    </w:p>
    <w:p w14:paraId="30F52501" w14:textId="77777777" w:rsidR="00134E7C" w:rsidRDefault="001B30FF">
      <w:pPr>
        <w:pStyle w:val="Normal1"/>
        <w:numPr>
          <w:ilvl w:val="0"/>
          <w:numId w:val="9"/>
        </w:numPr>
        <w:spacing w:after="0" w:line="259" w:lineRule="auto"/>
        <w:ind w:left="540" w:hanging="180"/>
        <w:contextualSpacing/>
      </w:pPr>
      <w:r>
        <w:t>Opening Statement: Details that Milestone 1 has been completed and that the project is on schedule and on budget.</w:t>
      </w:r>
    </w:p>
    <w:p w14:paraId="479953FB" w14:textId="77777777" w:rsidR="00134E7C" w:rsidRDefault="001B30FF">
      <w:pPr>
        <w:pStyle w:val="Normal1"/>
        <w:numPr>
          <w:ilvl w:val="0"/>
          <w:numId w:val="9"/>
        </w:numPr>
        <w:spacing w:after="0" w:line="259" w:lineRule="auto"/>
        <w:ind w:left="540" w:hanging="180"/>
        <w:contextualSpacing/>
      </w:pPr>
      <w:r>
        <w:t>Executive Summary: Provides a high level overview of the system being developed.</w:t>
      </w:r>
    </w:p>
    <w:p w14:paraId="60379BFF" w14:textId="77777777" w:rsidR="00134E7C" w:rsidRDefault="001B30FF">
      <w:pPr>
        <w:pStyle w:val="Normal1"/>
        <w:numPr>
          <w:ilvl w:val="0"/>
          <w:numId w:val="9"/>
        </w:numPr>
        <w:spacing w:after="0" w:line="259" w:lineRule="auto"/>
        <w:ind w:left="540" w:hanging="180"/>
        <w:contextualSpacing/>
      </w:pPr>
      <w:r>
        <w:t>Implications for Client: Details implications that the client currently has for development of this system.</w:t>
      </w:r>
    </w:p>
    <w:p w14:paraId="50688158" w14:textId="77777777" w:rsidR="00134E7C" w:rsidRDefault="001B30FF">
      <w:pPr>
        <w:pStyle w:val="Normal1"/>
        <w:numPr>
          <w:ilvl w:val="0"/>
          <w:numId w:val="9"/>
        </w:numPr>
        <w:spacing w:after="0" w:line="259" w:lineRule="auto"/>
        <w:ind w:left="540" w:hanging="180"/>
        <w:contextualSpacing/>
      </w:pPr>
      <w:r>
        <w:t>Items for Approval: Details items that need to be approved to advance further in the development of this system.</w:t>
      </w:r>
    </w:p>
    <w:p w14:paraId="5436E289" w14:textId="77777777" w:rsidR="00134E7C" w:rsidRDefault="001B30FF">
      <w:pPr>
        <w:pStyle w:val="Normal1"/>
        <w:numPr>
          <w:ilvl w:val="0"/>
          <w:numId w:val="9"/>
        </w:numPr>
        <w:spacing w:after="0" w:line="259" w:lineRule="auto"/>
        <w:ind w:left="540" w:hanging="180"/>
        <w:contextualSpacing/>
      </w:pPr>
      <w:r>
        <w:t>System Service Request: Details the request for the system.</w:t>
      </w:r>
    </w:p>
    <w:p w14:paraId="18F6F93A" w14:textId="4976AE81" w:rsidR="00B24201" w:rsidRPr="0044499B" w:rsidRDefault="001B30FF" w:rsidP="00EF769C">
      <w:pPr>
        <w:pStyle w:val="Normal1"/>
        <w:numPr>
          <w:ilvl w:val="0"/>
          <w:numId w:val="9"/>
        </w:numPr>
        <w:spacing w:after="0" w:line="259" w:lineRule="auto"/>
        <w:ind w:left="540" w:hanging="180"/>
        <w:contextualSpacing/>
      </w:pPr>
      <w:r>
        <w:t>Project Charter: Details the intention of this system as well as expected start and completion date.</w:t>
      </w:r>
    </w:p>
    <w:p w14:paraId="55C3DE57" w14:textId="1DCA0573" w:rsidR="00B24201" w:rsidRPr="001170E9" w:rsidRDefault="00B24201" w:rsidP="00EF769C">
      <w:pPr>
        <w:pStyle w:val="Normal1"/>
        <w:numPr>
          <w:ilvl w:val="0"/>
          <w:numId w:val="9"/>
        </w:numPr>
      </w:pPr>
      <w:r w:rsidRPr="001170E9">
        <w:t>Proj</w:t>
      </w:r>
      <w:r w:rsidR="006D0224">
        <w:t>ect Scope Statement</w:t>
      </w:r>
      <w:r w:rsidR="00F32B20">
        <w:t>:</w:t>
      </w:r>
      <w:r w:rsidR="009B38CB">
        <w:t xml:space="preserve"> Details the scope of the project and phases of the project.</w:t>
      </w:r>
    </w:p>
    <w:p w14:paraId="56359941" w14:textId="309B3A60" w:rsidR="00B24201" w:rsidRPr="001170E9" w:rsidRDefault="00B24201" w:rsidP="00EF769C">
      <w:pPr>
        <w:pStyle w:val="Normal1"/>
        <w:numPr>
          <w:ilvl w:val="0"/>
          <w:numId w:val="9"/>
        </w:numPr>
      </w:pPr>
      <w:r w:rsidRPr="001170E9">
        <w:t>Statement of Work</w:t>
      </w:r>
      <w:r w:rsidR="00F32B20">
        <w:t>:</w:t>
      </w:r>
      <w:r w:rsidR="001D6988">
        <w:t xml:space="preserve"> Details the work that will be done as result of this project.</w:t>
      </w:r>
    </w:p>
    <w:p w14:paraId="614530CC" w14:textId="7D6C2C9C" w:rsidR="00B24201" w:rsidRPr="001170E9" w:rsidRDefault="00B24201" w:rsidP="00EF769C">
      <w:pPr>
        <w:pStyle w:val="Normal1"/>
        <w:numPr>
          <w:ilvl w:val="0"/>
          <w:numId w:val="9"/>
        </w:numPr>
      </w:pPr>
      <w:r w:rsidRPr="001170E9">
        <w:t>Work Breakdown Structure</w:t>
      </w:r>
      <w:r w:rsidR="00F32B20">
        <w:t>:</w:t>
      </w:r>
      <w:r w:rsidR="001D6988">
        <w:t xml:space="preserve"> Details events that will be done relating to this project.</w:t>
      </w:r>
    </w:p>
    <w:p w14:paraId="366DE850" w14:textId="41746024" w:rsidR="00B24201" w:rsidRPr="001170E9" w:rsidRDefault="00B24201" w:rsidP="00EF769C">
      <w:pPr>
        <w:pStyle w:val="Normal1"/>
        <w:numPr>
          <w:ilvl w:val="0"/>
          <w:numId w:val="9"/>
        </w:numPr>
      </w:pPr>
      <w:r w:rsidRPr="001170E9">
        <w:t>Work Breakdown Structure Dictionary</w:t>
      </w:r>
      <w:r w:rsidR="00F32B20">
        <w:t>:</w:t>
      </w:r>
      <w:r w:rsidR="001D6988">
        <w:t xml:space="preserve"> Defines terms used in the work breakdown structure.</w:t>
      </w:r>
    </w:p>
    <w:p w14:paraId="3176159D" w14:textId="00E48BE1" w:rsidR="00B24201" w:rsidRPr="001170E9" w:rsidRDefault="00B24201" w:rsidP="00EF769C">
      <w:pPr>
        <w:pStyle w:val="Normal1"/>
        <w:numPr>
          <w:ilvl w:val="0"/>
          <w:numId w:val="9"/>
        </w:numPr>
      </w:pPr>
      <w:r w:rsidRPr="001170E9">
        <w:t>Gantt Chart</w:t>
      </w:r>
      <w:r w:rsidR="00F32B20">
        <w:t xml:space="preserve">: </w:t>
      </w:r>
      <w:r w:rsidR="001D6988">
        <w:t>Outlines timelines of events that make up this project.</w:t>
      </w:r>
    </w:p>
    <w:p w14:paraId="1A27E5A1" w14:textId="58427AD5" w:rsidR="00B24201" w:rsidRPr="001170E9" w:rsidRDefault="00B24201" w:rsidP="00EF769C">
      <w:pPr>
        <w:pStyle w:val="Normal1"/>
        <w:numPr>
          <w:ilvl w:val="0"/>
          <w:numId w:val="9"/>
        </w:numPr>
      </w:pPr>
      <w:r w:rsidRPr="001170E9">
        <w:t>Economic Feasibility Analysis</w:t>
      </w:r>
      <w:r w:rsidR="00F32B20">
        <w:t>: Outlines the financial benefits of this project.</w:t>
      </w:r>
    </w:p>
    <w:p w14:paraId="3CA17449" w14:textId="48FDC701" w:rsidR="00B24201" w:rsidRDefault="00B24201" w:rsidP="00EF769C">
      <w:pPr>
        <w:pStyle w:val="Normal1"/>
        <w:numPr>
          <w:ilvl w:val="0"/>
          <w:numId w:val="9"/>
        </w:numPr>
      </w:pPr>
      <w:r w:rsidRPr="001170E9">
        <w:lastRenderedPageBreak/>
        <w:t>Enterprise Diagrams</w:t>
      </w:r>
      <w:r w:rsidR="008F196C">
        <w:t>: Includes the current workflow diagram and organizational chart of the project.</w:t>
      </w:r>
    </w:p>
    <w:p w14:paraId="2F1A04A2" w14:textId="77777777" w:rsidR="00134E7C" w:rsidRDefault="001B30FF">
      <w:pPr>
        <w:pStyle w:val="Normal1"/>
        <w:numPr>
          <w:ilvl w:val="0"/>
          <w:numId w:val="9"/>
        </w:numPr>
        <w:spacing w:after="0" w:line="259" w:lineRule="auto"/>
        <w:ind w:left="540" w:hanging="180"/>
        <w:contextualSpacing/>
      </w:pPr>
      <w:r>
        <w:t>Roles and Responsibilities: Outlines the duties of each team member.</w:t>
      </w:r>
    </w:p>
    <w:p w14:paraId="14309A17" w14:textId="77777777" w:rsidR="00134E7C" w:rsidRDefault="001B30FF">
      <w:pPr>
        <w:pStyle w:val="Normal1"/>
        <w:numPr>
          <w:ilvl w:val="0"/>
          <w:numId w:val="9"/>
        </w:numPr>
        <w:spacing w:after="0" w:line="259" w:lineRule="auto"/>
        <w:ind w:left="540" w:hanging="180"/>
        <w:contextualSpacing/>
      </w:pPr>
      <w:r>
        <w:t>Change Log: Details the changes that have been made during milestone 1.</w:t>
      </w:r>
    </w:p>
    <w:p w14:paraId="279412AA" w14:textId="77777777" w:rsidR="00134E7C" w:rsidRDefault="001B30FF">
      <w:pPr>
        <w:pStyle w:val="Normal1"/>
        <w:numPr>
          <w:ilvl w:val="0"/>
          <w:numId w:val="9"/>
        </w:numPr>
        <w:spacing w:after="0" w:line="259" w:lineRule="auto"/>
        <w:ind w:left="540" w:hanging="180"/>
        <w:contextualSpacing/>
      </w:pPr>
      <w:r>
        <w:t>Communication Management Plan: Details how the group intends to communicate and how often.</w:t>
      </w:r>
    </w:p>
    <w:p w14:paraId="769CC0F9" w14:textId="77777777" w:rsidR="00134E7C" w:rsidRDefault="001B30FF">
      <w:pPr>
        <w:pStyle w:val="Normal1"/>
        <w:numPr>
          <w:ilvl w:val="0"/>
          <w:numId w:val="9"/>
        </w:numPr>
        <w:spacing w:after="0" w:line="259" w:lineRule="auto"/>
        <w:ind w:left="540" w:hanging="180"/>
        <w:contextualSpacing/>
      </w:pPr>
      <w:r>
        <w:t>Meeting Communications: Outlines the communication that we have during meetings and in the day to day development of the system.</w:t>
      </w:r>
    </w:p>
    <w:p w14:paraId="76A3F9A7" w14:textId="44B2D238" w:rsidR="00134E7C" w:rsidRDefault="001B30FF">
      <w:pPr>
        <w:pStyle w:val="Normal1"/>
        <w:numPr>
          <w:ilvl w:val="0"/>
          <w:numId w:val="9"/>
        </w:numPr>
        <w:spacing w:line="259" w:lineRule="auto"/>
        <w:ind w:left="540" w:hanging="180"/>
        <w:contextualSpacing/>
      </w:pPr>
      <w:r>
        <w:t xml:space="preserve">Team Member Status Report: Gives the status of each team member and their duties in the development of milestone </w:t>
      </w:r>
      <w:r w:rsidR="001A6186">
        <w:t>2</w:t>
      </w:r>
      <w:r>
        <w:t>.</w:t>
      </w:r>
    </w:p>
    <w:p w14:paraId="0BAD7CC6" w14:textId="77777777" w:rsidR="007F2A5F" w:rsidRDefault="007F2A5F">
      <w:r>
        <w:br w:type="page"/>
      </w:r>
    </w:p>
    <w:p w14:paraId="19986A36" w14:textId="77777777" w:rsidR="007F2A5F" w:rsidRDefault="007F2A5F" w:rsidP="007F2A5F">
      <w:pPr>
        <w:pStyle w:val="Normal1"/>
        <w:spacing w:line="259" w:lineRule="auto"/>
        <w:ind w:left="540"/>
        <w:contextualSpacing/>
      </w:pPr>
    </w:p>
    <w:p w14:paraId="072F4887" w14:textId="77777777" w:rsidR="00134E7C" w:rsidRDefault="001B30FF">
      <w:pPr>
        <w:pStyle w:val="Normal1"/>
        <w:jc w:val="center"/>
        <w:rPr>
          <w:sz w:val="28"/>
          <w:szCs w:val="28"/>
        </w:rPr>
      </w:pPr>
      <w:r>
        <w:rPr>
          <w:sz w:val="72"/>
          <w:szCs w:val="72"/>
        </w:rPr>
        <w:t>Client Documents</w:t>
      </w:r>
    </w:p>
    <w:p w14:paraId="3BFE0B48" w14:textId="77777777" w:rsidR="00134E7C" w:rsidRDefault="001B30FF">
      <w:pPr>
        <w:pStyle w:val="Normal1"/>
        <w:jc w:val="center"/>
        <w:rPr>
          <w:sz w:val="28"/>
          <w:szCs w:val="28"/>
        </w:rPr>
      </w:pPr>
      <w:r>
        <w:rPr>
          <w:sz w:val="28"/>
          <w:szCs w:val="28"/>
        </w:rPr>
        <w:t>Implications for Client</w:t>
      </w:r>
    </w:p>
    <w:p w14:paraId="1C039164" w14:textId="77777777" w:rsidR="00134E7C" w:rsidRDefault="00134E7C">
      <w:pPr>
        <w:pStyle w:val="Normal1"/>
      </w:pPr>
    </w:p>
    <w:p w14:paraId="4FED60B3" w14:textId="77777777" w:rsidR="00134E7C" w:rsidRDefault="001B30FF">
      <w:pPr>
        <w:pStyle w:val="Normal1"/>
      </w:pPr>
      <w:r>
        <w:t>Currently the only implication for the client is communication about the design of the system.</w:t>
      </w:r>
    </w:p>
    <w:p w14:paraId="60A395C8" w14:textId="77777777" w:rsidR="00134E7C" w:rsidRDefault="001B30FF">
      <w:pPr>
        <w:pStyle w:val="Normal1"/>
        <w:spacing w:line="259" w:lineRule="auto"/>
        <w:jc w:val="center"/>
      </w:pPr>
      <w:r>
        <w:br w:type="page"/>
      </w:r>
    </w:p>
    <w:p w14:paraId="7EB602ED" w14:textId="77777777" w:rsidR="00134E7C" w:rsidRDefault="001B30FF">
      <w:pPr>
        <w:pStyle w:val="Normal1"/>
        <w:jc w:val="center"/>
        <w:rPr>
          <w:sz w:val="72"/>
          <w:szCs w:val="72"/>
        </w:rPr>
      </w:pPr>
      <w:r>
        <w:rPr>
          <w:sz w:val="72"/>
          <w:szCs w:val="72"/>
        </w:rPr>
        <w:lastRenderedPageBreak/>
        <w:t>Client Documents</w:t>
      </w:r>
    </w:p>
    <w:p w14:paraId="279B462B" w14:textId="77777777" w:rsidR="00134E7C" w:rsidRDefault="001B30FF">
      <w:pPr>
        <w:pStyle w:val="Normal1"/>
        <w:jc w:val="center"/>
        <w:rPr>
          <w:b/>
          <w:sz w:val="28"/>
          <w:szCs w:val="28"/>
        </w:rPr>
      </w:pPr>
      <w:r>
        <w:rPr>
          <w:b/>
          <w:sz w:val="28"/>
          <w:szCs w:val="28"/>
        </w:rPr>
        <w:t>Items for Approval</w:t>
      </w:r>
    </w:p>
    <w:p w14:paraId="0ADFB412" w14:textId="77777777" w:rsidR="00134E7C" w:rsidRDefault="00134E7C">
      <w:pPr>
        <w:pStyle w:val="Normal1"/>
      </w:pPr>
    </w:p>
    <w:p w14:paraId="430BBEDA" w14:textId="7CB20DE5" w:rsidR="00134E7C" w:rsidRDefault="00D517DA">
      <w:pPr>
        <w:pStyle w:val="Normal1"/>
      </w:pPr>
      <w:r>
        <w:t xml:space="preserve">Project Charter and System Service Request have been approved by the client.  </w:t>
      </w:r>
      <w:r w:rsidR="001B30FF">
        <w:t>There are currently no items necessary for approval in The Max Inventory System project.</w:t>
      </w:r>
    </w:p>
    <w:p w14:paraId="34A58065" w14:textId="77777777" w:rsidR="00134E7C" w:rsidRDefault="001B30FF">
      <w:pPr>
        <w:pStyle w:val="Normal1"/>
        <w:widowControl w:val="0"/>
        <w:spacing w:after="0" w:line="276" w:lineRule="auto"/>
        <w:sectPr w:rsidR="00134E7C">
          <w:headerReference w:type="default" r:id="rId8"/>
          <w:pgSz w:w="12240" w:h="15840"/>
          <w:pgMar w:top="1440" w:right="1440" w:bottom="1440" w:left="1440" w:header="0" w:footer="720" w:gutter="0"/>
          <w:pgNumType w:start="1"/>
          <w:cols w:space="720"/>
          <w:titlePg/>
        </w:sectPr>
      </w:pPr>
      <w:r>
        <w:br w:type="page"/>
      </w:r>
    </w:p>
    <w:p w14:paraId="4C3B7C4E" w14:textId="77777777" w:rsidR="00134E7C" w:rsidRDefault="00134E7C">
      <w:pPr>
        <w:pStyle w:val="Normal1"/>
        <w:spacing w:line="259" w:lineRule="auto"/>
      </w:pPr>
    </w:p>
    <w:p w14:paraId="211C9F78" w14:textId="77777777" w:rsidR="00134E7C" w:rsidRDefault="001B30FF">
      <w:pPr>
        <w:pStyle w:val="Normal1"/>
        <w:jc w:val="center"/>
        <w:rPr>
          <w:b/>
          <w:sz w:val="72"/>
          <w:szCs w:val="72"/>
        </w:rPr>
      </w:pPr>
      <w:r>
        <w:rPr>
          <w:b/>
          <w:sz w:val="72"/>
          <w:szCs w:val="72"/>
        </w:rPr>
        <w:t>Project Documents</w:t>
      </w:r>
    </w:p>
    <w:p w14:paraId="621E7DFB" w14:textId="77777777" w:rsidR="00134E7C" w:rsidRDefault="001B30FF">
      <w:pPr>
        <w:pStyle w:val="Normal1"/>
        <w:spacing w:line="259" w:lineRule="auto"/>
        <w:jc w:val="center"/>
        <w:rPr>
          <w:b/>
          <w:sz w:val="72"/>
          <w:szCs w:val="72"/>
        </w:rPr>
      </w:pPr>
      <w:r>
        <w:rPr>
          <w:noProof/>
        </w:rPr>
        <w:drawing>
          <wp:inline distT="0" distB="0" distL="0" distR="0" wp14:anchorId="1EE74104" wp14:editId="28B60BCC">
            <wp:extent cx="5191125" cy="2590800"/>
            <wp:effectExtent l="0" t="0" r="0" b="0"/>
            <wp:docPr id="2" name="image3.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3.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6D3F9A6" w14:textId="77777777" w:rsidR="00134E7C" w:rsidRDefault="00134E7C">
      <w:pPr>
        <w:pStyle w:val="Normal1"/>
        <w:spacing w:line="259" w:lineRule="auto"/>
        <w:rPr>
          <w:b/>
          <w:sz w:val="72"/>
          <w:szCs w:val="72"/>
        </w:rPr>
      </w:pPr>
    </w:p>
    <w:p w14:paraId="4D1D2B9F" w14:textId="77777777" w:rsidR="00134E7C" w:rsidRDefault="00134E7C">
      <w:pPr>
        <w:pStyle w:val="Normal1"/>
        <w:widowControl w:val="0"/>
        <w:spacing w:after="0" w:line="276" w:lineRule="auto"/>
        <w:rPr>
          <w:b/>
          <w:sz w:val="72"/>
          <w:szCs w:val="72"/>
        </w:rPr>
        <w:sectPr w:rsidR="00134E7C">
          <w:type w:val="continuous"/>
          <w:pgSz w:w="12240" w:h="15840"/>
          <w:pgMar w:top="1440" w:right="1440" w:bottom="1440" w:left="1440" w:header="0" w:footer="720" w:gutter="0"/>
          <w:cols w:space="720"/>
        </w:sectPr>
      </w:pPr>
    </w:p>
    <w:p w14:paraId="731F5630" w14:textId="77777777" w:rsidR="007F2A5F" w:rsidRDefault="007F2A5F">
      <w:pPr>
        <w:rPr>
          <w:b/>
          <w:sz w:val="72"/>
          <w:szCs w:val="72"/>
        </w:rPr>
      </w:pPr>
      <w:r>
        <w:rPr>
          <w:b/>
          <w:sz w:val="72"/>
          <w:szCs w:val="72"/>
        </w:rPr>
        <w:br w:type="page"/>
      </w:r>
    </w:p>
    <w:p w14:paraId="143A7111" w14:textId="77777777" w:rsidR="00134E7C" w:rsidRDefault="001B30FF" w:rsidP="007F2A5F">
      <w:pPr>
        <w:pStyle w:val="Normal1"/>
        <w:jc w:val="center"/>
        <w:rPr>
          <w:b/>
          <w:sz w:val="72"/>
          <w:szCs w:val="72"/>
        </w:rPr>
      </w:pPr>
      <w:r>
        <w:rPr>
          <w:b/>
          <w:sz w:val="72"/>
          <w:szCs w:val="72"/>
        </w:rPr>
        <w:lastRenderedPageBreak/>
        <w:t>Project Documents</w:t>
      </w:r>
    </w:p>
    <w:p w14:paraId="211055F2" w14:textId="77777777" w:rsidR="00134E7C" w:rsidRDefault="001B30FF">
      <w:pPr>
        <w:pStyle w:val="Normal1"/>
        <w:jc w:val="center"/>
        <w:rPr>
          <w:b/>
          <w:sz w:val="28"/>
          <w:szCs w:val="28"/>
        </w:rPr>
      </w:pPr>
      <w:r>
        <w:rPr>
          <w:b/>
          <w:sz w:val="28"/>
          <w:szCs w:val="28"/>
        </w:rPr>
        <w:t>System Service Request</w:t>
      </w:r>
    </w:p>
    <w:p w14:paraId="0ABDE44F" w14:textId="77777777" w:rsidR="00134E7C" w:rsidRDefault="00134E7C">
      <w:pPr>
        <w:pStyle w:val="Normal1"/>
      </w:pPr>
    </w:p>
    <w:p w14:paraId="31EC5170" w14:textId="77777777" w:rsidR="00134E7C" w:rsidRDefault="001B30FF">
      <w:pPr>
        <w:pStyle w:val="Normal1"/>
      </w:pPr>
      <w:r>
        <w:rPr>
          <w:b/>
        </w:rPr>
        <w:t xml:space="preserve">Requested by: </w:t>
      </w:r>
      <w:r>
        <w:t>Derek</w:t>
      </w:r>
    </w:p>
    <w:p w14:paraId="51FD0C01" w14:textId="77777777" w:rsidR="00134E7C" w:rsidRDefault="001B30FF">
      <w:pPr>
        <w:pStyle w:val="Normal1"/>
      </w:pPr>
      <w:r>
        <w:rPr>
          <w:b/>
        </w:rPr>
        <w:t xml:space="preserve">Company: </w:t>
      </w:r>
      <w:r>
        <w:t>The Max</w:t>
      </w:r>
    </w:p>
    <w:p w14:paraId="73C265CA" w14:textId="77777777" w:rsidR="00134E7C" w:rsidRDefault="001B30FF">
      <w:pPr>
        <w:pStyle w:val="Normal1"/>
      </w:pPr>
      <w:r>
        <w:rPr>
          <w:b/>
        </w:rPr>
        <w:t xml:space="preserve">Location: </w:t>
      </w:r>
      <w:r>
        <w:t>1417 Jackson Street Omaha NE 68102</w:t>
      </w:r>
    </w:p>
    <w:p w14:paraId="03C7F803" w14:textId="77777777" w:rsidR="00134E7C" w:rsidRDefault="001B30FF">
      <w:pPr>
        <w:pStyle w:val="Normal1"/>
      </w:pPr>
      <w:r>
        <w:rPr>
          <w:b/>
        </w:rPr>
        <w:t xml:space="preserve">Contact: </w:t>
      </w:r>
      <w:r>
        <w:t>402-346-4110</w:t>
      </w:r>
    </w:p>
    <w:p w14:paraId="298247DC" w14:textId="77777777" w:rsidR="00134E7C" w:rsidRDefault="00134E7C">
      <w:pPr>
        <w:pStyle w:val="Normal1"/>
        <w:rPr>
          <w:b/>
        </w:rPr>
      </w:pPr>
    </w:p>
    <w:p w14:paraId="060B8251" w14:textId="77777777" w:rsidR="00134E7C" w:rsidRDefault="001B30FF">
      <w:pPr>
        <w:pStyle w:val="Normal1"/>
      </w:pPr>
      <w:r>
        <w:rPr>
          <w:b/>
        </w:rPr>
        <w:t>Type of Request:</w:t>
      </w:r>
      <w:r>
        <w:t xml:space="preserve"> New system</w:t>
      </w:r>
    </w:p>
    <w:p w14:paraId="0293042B" w14:textId="2F6C617B" w:rsidR="00134E7C" w:rsidRPr="008330F2" w:rsidRDefault="008330F2">
      <w:pPr>
        <w:pStyle w:val="Normal1"/>
      </w:pPr>
      <w:r>
        <w:rPr>
          <w:b/>
        </w:rPr>
        <w:t xml:space="preserve">Urgency: </w:t>
      </w:r>
      <w:r>
        <w:t>Business losses can be tolerated until new system installed</w:t>
      </w:r>
    </w:p>
    <w:p w14:paraId="5F09AEEA" w14:textId="77777777" w:rsidR="008330F2" w:rsidRDefault="008330F2">
      <w:pPr>
        <w:pStyle w:val="Normal1"/>
      </w:pPr>
    </w:p>
    <w:p w14:paraId="5D139593" w14:textId="77777777" w:rsidR="00134E7C" w:rsidRDefault="001B30FF">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35E0BD5" w14:textId="77777777" w:rsidR="00134E7C" w:rsidRDefault="001B30FF">
      <w:pPr>
        <w:pStyle w:val="Normal1"/>
      </w:pPr>
      <w:r>
        <w:rPr>
          <w:b/>
        </w:rPr>
        <w:t xml:space="preserve">Service Request: </w:t>
      </w:r>
      <w:r>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59F8DCA5" w14:textId="77777777" w:rsidR="00134E7C" w:rsidRDefault="00134E7C">
      <w:pPr>
        <w:pStyle w:val="Normal1"/>
      </w:pPr>
    </w:p>
    <w:p w14:paraId="3B357FDB" w14:textId="77777777" w:rsidR="00134E7C" w:rsidRDefault="001B30FF">
      <w:pPr>
        <w:pStyle w:val="Normal1"/>
      </w:pPr>
      <w:r>
        <w:rPr>
          <w:b/>
        </w:rPr>
        <w:t>IS Liaison:</w:t>
      </w:r>
      <w:r>
        <w:t xml:space="preserve"> Justin Hendricks jhendricks01@unomaha.edu</w:t>
      </w:r>
    </w:p>
    <w:p w14:paraId="0E76CD34" w14:textId="77777777" w:rsidR="00134E7C" w:rsidRDefault="001B30FF">
      <w:pPr>
        <w:pStyle w:val="Normal1"/>
      </w:pPr>
      <w:r>
        <w:rPr>
          <w:b/>
        </w:rPr>
        <w:t xml:space="preserve">Sponsor: </w:t>
      </w:r>
      <w:r>
        <w:t>The Max</w:t>
      </w:r>
    </w:p>
    <w:p w14:paraId="7EAAF2CB" w14:textId="77777777" w:rsidR="00134E7C" w:rsidRDefault="001B30FF">
      <w:pPr>
        <w:pStyle w:val="Normal1"/>
        <w:jc w:val="center"/>
        <w:rPr>
          <w:b/>
          <w:sz w:val="72"/>
          <w:szCs w:val="72"/>
        </w:rPr>
      </w:pPr>
      <w:r>
        <w:rPr>
          <w:b/>
          <w:sz w:val="72"/>
          <w:szCs w:val="72"/>
        </w:rPr>
        <w:lastRenderedPageBreak/>
        <w:t>Project Documents</w:t>
      </w:r>
    </w:p>
    <w:p w14:paraId="7F314AB5" w14:textId="77777777" w:rsidR="00134E7C" w:rsidRDefault="001B30FF">
      <w:pPr>
        <w:pStyle w:val="Normal1"/>
        <w:jc w:val="center"/>
        <w:rPr>
          <w:b/>
          <w:sz w:val="28"/>
          <w:szCs w:val="28"/>
        </w:rPr>
      </w:pPr>
      <w:r>
        <w:rPr>
          <w:b/>
          <w:sz w:val="28"/>
          <w:szCs w:val="28"/>
        </w:rPr>
        <w:t>Project Charter</w:t>
      </w:r>
    </w:p>
    <w:p w14:paraId="210BF06D" w14:textId="77777777" w:rsidR="00134E7C" w:rsidRDefault="00134E7C">
      <w:pPr>
        <w:pStyle w:val="Normal1"/>
      </w:pPr>
    </w:p>
    <w:p w14:paraId="18250CB2" w14:textId="77777777" w:rsidR="00134E7C" w:rsidRDefault="001B30FF">
      <w:pPr>
        <w:pStyle w:val="Normal1"/>
      </w:pPr>
      <w:r>
        <w:rPr>
          <w:b/>
        </w:rPr>
        <w:t xml:space="preserve">Project Name: </w:t>
      </w:r>
      <w:r>
        <w:t>Liquor Inventory System</w:t>
      </w:r>
    </w:p>
    <w:p w14:paraId="6064C7D4" w14:textId="307028F4" w:rsidR="00134E7C" w:rsidRPr="0050649C" w:rsidRDefault="001B30FF">
      <w:pPr>
        <w:pStyle w:val="Normal1"/>
      </w:pPr>
      <w:r>
        <w:rPr>
          <w:b/>
        </w:rPr>
        <w:t>Project Manager:</w:t>
      </w:r>
      <w:r w:rsidR="0050649C">
        <w:rPr>
          <w:b/>
        </w:rPr>
        <w:t xml:space="preserve"> </w:t>
      </w:r>
      <w:r w:rsidR="0050649C">
        <w:t>Justin Hendricks</w:t>
      </w:r>
      <w:r w:rsidR="00845A3F">
        <w:t>, Paul Naumann, Tom Jorgenson, Collyn Sansoni</w:t>
      </w:r>
    </w:p>
    <w:p w14:paraId="1552EE94" w14:textId="77777777" w:rsidR="00134E7C" w:rsidRDefault="001B30FF">
      <w:pPr>
        <w:pStyle w:val="Normal1"/>
      </w:pPr>
      <w:r>
        <w:rPr>
          <w:b/>
        </w:rPr>
        <w:t xml:space="preserve"> Customer: </w:t>
      </w:r>
      <w:r>
        <w:t>The Max</w:t>
      </w:r>
    </w:p>
    <w:p w14:paraId="29976016" w14:textId="77777777" w:rsidR="00134E7C" w:rsidRDefault="001B30FF">
      <w:pPr>
        <w:pStyle w:val="Normal1"/>
        <w:rPr>
          <w:b/>
        </w:rPr>
      </w:pPr>
      <w:r>
        <w:rPr>
          <w:b/>
        </w:rPr>
        <w:t>Project Start/End (projected): 9/1/17- 5/5/18</w:t>
      </w:r>
    </w:p>
    <w:p w14:paraId="2F4DE7F0" w14:textId="77777777" w:rsidR="00134E7C" w:rsidRDefault="00134E7C">
      <w:pPr>
        <w:pStyle w:val="Normal1"/>
        <w:rPr>
          <w:b/>
        </w:rPr>
      </w:pPr>
    </w:p>
    <w:p w14:paraId="5AC7A1A7" w14:textId="77777777" w:rsidR="00134E7C" w:rsidRDefault="001B30FF">
      <w:pPr>
        <w:pStyle w:val="Normal1"/>
      </w:pPr>
      <w:r>
        <w:rPr>
          <w:b/>
        </w:rPr>
        <w:t>Project Overview:</w:t>
      </w:r>
      <w:r>
        <w:t xml:space="preserve"> This project will implement an inventory system to keep track of which liquors need to be ordered and compile a list by distributor to make liquor orders easier.</w:t>
      </w:r>
    </w:p>
    <w:p w14:paraId="379157BD" w14:textId="77777777" w:rsidR="00134E7C" w:rsidRDefault="001B30FF">
      <w:pPr>
        <w:pStyle w:val="Normal1"/>
        <w:rPr>
          <w:b/>
        </w:rPr>
      </w:pPr>
      <w:r>
        <w:rPr>
          <w:b/>
        </w:rPr>
        <w:t xml:space="preserve">Objectives: </w:t>
      </w:r>
    </w:p>
    <w:p w14:paraId="5DDFBFDB" w14:textId="77777777" w:rsidR="00134E7C" w:rsidRDefault="001B30FF">
      <w:pPr>
        <w:pStyle w:val="Normal1"/>
        <w:numPr>
          <w:ilvl w:val="0"/>
          <w:numId w:val="2"/>
        </w:numPr>
        <w:spacing w:after="0"/>
        <w:contextualSpacing/>
      </w:pPr>
      <w:r>
        <w:t>Track liquor inventory and be able to let the customer know which liquors to order and the quantity of each liquor to order.</w:t>
      </w:r>
    </w:p>
    <w:p w14:paraId="6BD0185C" w14:textId="77777777" w:rsidR="00134E7C" w:rsidRDefault="001B30FF">
      <w:pPr>
        <w:pStyle w:val="Normal1"/>
        <w:numPr>
          <w:ilvl w:val="0"/>
          <w:numId w:val="2"/>
        </w:numPr>
        <w:spacing w:after="0"/>
        <w:contextualSpacing/>
      </w:pPr>
      <w:r>
        <w:t>Track potential theft by enabling the customer to track which liquors need to be ordered more often than regular.</w:t>
      </w:r>
    </w:p>
    <w:p w14:paraId="29437F87" w14:textId="77777777" w:rsidR="00134E7C" w:rsidRDefault="001B30FF">
      <w:pPr>
        <w:pStyle w:val="Normal1"/>
        <w:numPr>
          <w:ilvl w:val="0"/>
          <w:numId w:val="2"/>
        </w:numPr>
        <w:spacing w:after="0"/>
        <w:contextualSpacing/>
        <w:rPr>
          <w:b/>
        </w:rPr>
      </w:pPr>
      <w:r>
        <w:rPr>
          <w:b/>
        </w:rPr>
        <w:t>Key Assumptions:</w:t>
      </w:r>
    </w:p>
    <w:p w14:paraId="1D802C7F" w14:textId="77777777" w:rsidR="00134E7C" w:rsidRDefault="001B30FF">
      <w:pPr>
        <w:pStyle w:val="Normal1"/>
        <w:numPr>
          <w:ilvl w:val="1"/>
          <w:numId w:val="2"/>
        </w:numPr>
        <w:spacing w:after="0"/>
        <w:contextualSpacing/>
      </w:pPr>
      <w:r>
        <w:t>System will use open source software</w:t>
      </w:r>
    </w:p>
    <w:p w14:paraId="5937BE6E" w14:textId="77777777" w:rsidR="00134E7C" w:rsidRDefault="001B30FF">
      <w:pPr>
        <w:pStyle w:val="Normal1"/>
        <w:numPr>
          <w:ilvl w:val="1"/>
          <w:numId w:val="2"/>
        </w:numPr>
        <w:spacing w:after="0"/>
        <w:contextualSpacing/>
      </w:pPr>
      <w:r>
        <w:t>System will be built in house</w:t>
      </w:r>
    </w:p>
    <w:p w14:paraId="4A9167F0" w14:textId="77777777" w:rsidR="00134E7C" w:rsidRDefault="001B30FF">
      <w:pPr>
        <w:pStyle w:val="Normal1"/>
        <w:numPr>
          <w:ilvl w:val="1"/>
          <w:numId w:val="2"/>
        </w:numPr>
        <w:spacing w:after="0"/>
        <w:contextualSpacing/>
      </w:pPr>
      <w:r>
        <w:t>System will use a database maintained by customer</w:t>
      </w:r>
    </w:p>
    <w:p w14:paraId="474D4432" w14:textId="77777777" w:rsidR="00134E7C" w:rsidRDefault="001B30FF">
      <w:pPr>
        <w:pStyle w:val="Normal1"/>
        <w:numPr>
          <w:ilvl w:val="0"/>
          <w:numId w:val="2"/>
        </w:numPr>
        <w:contextualSpacing/>
      </w:pPr>
      <w:r>
        <w:t>Stakeholders and Responsibilities:</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430"/>
        <w:gridCol w:w="4495"/>
      </w:tblGrid>
      <w:tr w:rsidR="00134E7C" w14:paraId="686A945F" w14:textId="77777777">
        <w:tc>
          <w:tcPr>
            <w:tcW w:w="1705" w:type="dxa"/>
          </w:tcPr>
          <w:p w14:paraId="7A3DFC1D" w14:textId="77777777" w:rsidR="00134E7C" w:rsidRDefault="001B30FF">
            <w:pPr>
              <w:pStyle w:val="Normal1"/>
              <w:jc w:val="center"/>
            </w:pPr>
            <w:r>
              <w:t>Stakeholders</w:t>
            </w:r>
          </w:p>
        </w:tc>
        <w:tc>
          <w:tcPr>
            <w:tcW w:w="2430" w:type="dxa"/>
          </w:tcPr>
          <w:p w14:paraId="36FDEF74" w14:textId="77777777" w:rsidR="00134E7C" w:rsidRDefault="001B30FF">
            <w:pPr>
              <w:pStyle w:val="Normal1"/>
              <w:jc w:val="center"/>
            </w:pPr>
            <w:r>
              <w:t>Role</w:t>
            </w:r>
          </w:p>
        </w:tc>
        <w:tc>
          <w:tcPr>
            <w:tcW w:w="4495" w:type="dxa"/>
          </w:tcPr>
          <w:p w14:paraId="46D805FD" w14:textId="77777777" w:rsidR="00134E7C" w:rsidRDefault="001B30FF">
            <w:pPr>
              <w:pStyle w:val="Normal1"/>
              <w:jc w:val="center"/>
            </w:pPr>
            <w:r>
              <w:t>Responsibility</w:t>
            </w:r>
          </w:p>
        </w:tc>
      </w:tr>
      <w:tr w:rsidR="00134E7C" w14:paraId="180CCA9B" w14:textId="77777777">
        <w:tc>
          <w:tcPr>
            <w:tcW w:w="1705" w:type="dxa"/>
          </w:tcPr>
          <w:p w14:paraId="5BCAFC11" w14:textId="77777777" w:rsidR="00134E7C" w:rsidRDefault="001B30FF">
            <w:pPr>
              <w:pStyle w:val="Normal1"/>
              <w:rPr>
                <w:sz w:val="20"/>
                <w:szCs w:val="20"/>
              </w:rPr>
            </w:pPr>
            <w:r>
              <w:rPr>
                <w:sz w:val="20"/>
                <w:szCs w:val="20"/>
              </w:rPr>
              <w:t>Paul Naumann</w:t>
            </w:r>
          </w:p>
        </w:tc>
        <w:tc>
          <w:tcPr>
            <w:tcW w:w="2430" w:type="dxa"/>
          </w:tcPr>
          <w:p w14:paraId="1535062C" w14:textId="77777777" w:rsidR="00134E7C" w:rsidRDefault="001B30FF">
            <w:pPr>
              <w:pStyle w:val="Normal1"/>
              <w:rPr>
                <w:sz w:val="20"/>
                <w:szCs w:val="20"/>
              </w:rPr>
            </w:pPr>
            <w:r>
              <w:rPr>
                <w:sz w:val="20"/>
                <w:szCs w:val="20"/>
              </w:rPr>
              <w:t>Document Manager II</w:t>
            </w:r>
          </w:p>
        </w:tc>
        <w:tc>
          <w:tcPr>
            <w:tcW w:w="4495" w:type="dxa"/>
          </w:tcPr>
          <w:p w14:paraId="2E3A9256" w14:textId="77777777" w:rsidR="00134E7C" w:rsidRDefault="001B30FF">
            <w:pPr>
              <w:pStyle w:val="Normal1"/>
              <w:rPr>
                <w:sz w:val="20"/>
                <w:szCs w:val="20"/>
              </w:rPr>
            </w:pPr>
            <w:r>
              <w:rPr>
                <w:sz w:val="20"/>
                <w:szCs w:val="20"/>
              </w:rPr>
              <w:t>Assist in managing documents</w:t>
            </w:r>
          </w:p>
        </w:tc>
      </w:tr>
      <w:tr w:rsidR="00134E7C" w14:paraId="0383D430" w14:textId="77777777">
        <w:tc>
          <w:tcPr>
            <w:tcW w:w="1705" w:type="dxa"/>
          </w:tcPr>
          <w:p w14:paraId="3DC55C39" w14:textId="77777777" w:rsidR="00134E7C" w:rsidRDefault="001B30FF">
            <w:pPr>
              <w:pStyle w:val="Normal1"/>
              <w:rPr>
                <w:sz w:val="20"/>
                <w:szCs w:val="20"/>
              </w:rPr>
            </w:pPr>
            <w:r>
              <w:rPr>
                <w:sz w:val="20"/>
                <w:szCs w:val="20"/>
              </w:rPr>
              <w:t>Collyn Sansoni</w:t>
            </w:r>
          </w:p>
        </w:tc>
        <w:tc>
          <w:tcPr>
            <w:tcW w:w="2430" w:type="dxa"/>
          </w:tcPr>
          <w:p w14:paraId="576FCE39" w14:textId="77777777" w:rsidR="00134E7C" w:rsidRDefault="001B30FF">
            <w:pPr>
              <w:pStyle w:val="Normal1"/>
              <w:rPr>
                <w:sz w:val="20"/>
                <w:szCs w:val="20"/>
              </w:rPr>
            </w:pPr>
            <w:r>
              <w:rPr>
                <w:sz w:val="20"/>
                <w:szCs w:val="20"/>
              </w:rPr>
              <w:t>Document Manager I</w:t>
            </w:r>
          </w:p>
        </w:tc>
        <w:tc>
          <w:tcPr>
            <w:tcW w:w="4495" w:type="dxa"/>
          </w:tcPr>
          <w:p w14:paraId="7747408A" w14:textId="77777777" w:rsidR="00134E7C" w:rsidRDefault="001B30FF">
            <w:pPr>
              <w:pStyle w:val="Normal1"/>
              <w:rPr>
                <w:sz w:val="20"/>
                <w:szCs w:val="20"/>
              </w:rPr>
            </w:pPr>
            <w:r>
              <w:rPr>
                <w:sz w:val="20"/>
                <w:szCs w:val="20"/>
              </w:rPr>
              <w:t>Manage documents</w:t>
            </w:r>
          </w:p>
        </w:tc>
      </w:tr>
      <w:tr w:rsidR="00134E7C" w14:paraId="17074147" w14:textId="77777777">
        <w:tc>
          <w:tcPr>
            <w:tcW w:w="1705" w:type="dxa"/>
          </w:tcPr>
          <w:p w14:paraId="736FF832" w14:textId="77777777" w:rsidR="00134E7C" w:rsidRDefault="001B30FF">
            <w:pPr>
              <w:pStyle w:val="Normal1"/>
              <w:rPr>
                <w:sz w:val="20"/>
                <w:szCs w:val="20"/>
              </w:rPr>
            </w:pPr>
            <w:r>
              <w:rPr>
                <w:sz w:val="20"/>
                <w:szCs w:val="20"/>
              </w:rPr>
              <w:t>Justin Hendricks</w:t>
            </w:r>
          </w:p>
        </w:tc>
        <w:tc>
          <w:tcPr>
            <w:tcW w:w="2430" w:type="dxa"/>
          </w:tcPr>
          <w:p w14:paraId="2991904D" w14:textId="58878351" w:rsidR="00134E7C" w:rsidRDefault="00D57319">
            <w:pPr>
              <w:pStyle w:val="Normal1"/>
              <w:rPr>
                <w:sz w:val="20"/>
                <w:szCs w:val="20"/>
              </w:rPr>
            </w:pPr>
            <w:r>
              <w:rPr>
                <w:sz w:val="20"/>
                <w:szCs w:val="20"/>
              </w:rPr>
              <w:t>IS Liaison/ Milestone manager</w:t>
            </w:r>
          </w:p>
        </w:tc>
        <w:tc>
          <w:tcPr>
            <w:tcW w:w="4495" w:type="dxa"/>
          </w:tcPr>
          <w:p w14:paraId="50599072" w14:textId="749871CC" w:rsidR="00134E7C" w:rsidRDefault="001B30FF">
            <w:pPr>
              <w:pStyle w:val="Normal1"/>
              <w:rPr>
                <w:sz w:val="20"/>
                <w:szCs w:val="20"/>
              </w:rPr>
            </w:pPr>
            <w:r>
              <w:rPr>
                <w:sz w:val="20"/>
                <w:szCs w:val="20"/>
              </w:rPr>
              <w:t>Communicate between team and customer</w:t>
            </w:r>
            <w:r w:rsidR="00D57319">
              <w:rPr>
                <w:sz w:val="20"/>
                <w:szCs w:val="20"/>
              </w:rPr>
              <w:t>/ Manage Milestone 2</w:t>
            </w:r>
          </w:p>
        </w:tc>
      </w:tr>
      <w:tr w:rsidR="00134E7C" w14:paraId="2B48D0BB" w14:textId="77777777">
        <w:tc>
          <w:tcPr>
            <w:tcW w:w="1705" w:type="dxa"/>
          </w:tcPr>
          <w:p w14:paraId="0C600ECC" w14:textId="77777777" w:rsidR="00134E7C" w:rsidRDefault="001B30FF">
            <w:pPr>
              <w:pStyle w:val="Normal1"/>
              <w:rPr>
                <w:sz w:val="20"/>
                <w:szCs w:val="20"/>
              </w:rPr>
            </w:pPr>
            <w:r>
              <w:rPr>
                <w:sz w:val="20"/>
                <w:szCs w:val="20"/>
              </w:rPr>
              <w:t>Tom Jorgenson</w:t>
            </w:r>
          </w:p>
        </w:tc>
        <w:tc>
          <w:tcPr>
            <w:tcW w:w="2430" w:type="dxa"/>
          </w:tcPr>
          <w:p w14:paraId="5C245EF5" w14:textId="6DF2B33D" w:rsidR="00134E7C" w:rsidRDefault="001B30FF">
            <w:pPr>
              <w:pStyle w:val="Normal1"/>
              <w:rPr>
                <w:sz w:val="20"/>
                <w:szCs w:val="20"/>
              </w:rPr>
            </w:pPr>
            <w:r>
              <w:rPr>
                <w:sz w:val="20"/>
                <w:szCs w:val="20"/>
              </w:rPr>
              <w:t xml:space="preserve">Milestone </w:t>
            </w:r>
            <w:r w:rsidR="00D57319">
              <w:rPr>
                <w:sz w:val="20"/>
                <w:szCs w:val="20"/>
              </w:rPr>
              <w:t>Organizer</w:t>
            </w:r>
          </w:p>
        </w:tc>
        <w:tc>
          <w:tcPr>
            <w:tcW w:w="4495" w:type="dxa"/>
          </w:tcPr>
          <w:p w14:paraId="7A5BB557" w14:textId="7650783F" w:rsidR="00134E7C" w:rsidRDefault="00D57319">
            <w:pPr>
              <w:pStyle w:val="Normal1"/>
              <w:rPr>
                <w:sz w:val="20"/>
                <w:szCs w:val="20"/>
              </w:rPr>
            </w:pPr>
            <w:r>
              <w:rPr>
                <w:sz w:val="20"/>
                <w:szCs w:val="20"/>
              </w:rPr>
              <w:t>Organize documentation</w:t>
            </w:r>
          </w:p>
        </w:tc>
      </w:tr>
      <w:tr w:rsidR="00134E7C" w14:paraId="7BF64152" w14:textId="77777777">
        <w:tc>
          <w:tcPr>
            <w:tcW w:w="1705" w:type="dxa"/>
          </w:tcPr>
          <w:p w14:paraId="237C4ECE" w14:textId="77777777" w:rsidR="00134E7C" w:rsidRDefault="001B30FF">
            <w:pPr>
              <w:pStyle w:val="Normal1"/>
              <w:rPr>
                <w:sz w:val="20"/>
                <w:szCs w:val="20"/>
              </w:rPr>
            </w:pPr>
            <w:r>
              <w:rPr>
                <w:sz w:val="20"/>
                <w:szCs w:val="20"/>
              </w:rPr>
              <w:t>Derek</w:t>
            </w:r>
          </w:p>
        </w:tc>
        <w:tc>
          <w:tcPr>
            <w:tcW w:w="2430" w:type="dxa"/>
          </w:tcPr>
          <w:p w14:paraId="72E80981" w14:textId="77777777" w:rsidR="00134E7C" w:rsidRDefault="001B30FF">
            <w:pPr>
              <w:pStyle w:val="Normal1"/>
              <w:rPr>
                <w:sz w:val="20"/>
                <w:szCs w:val="20"/>
              </w:rPr>
            </w:pPr>
            <w:r>
              <w:rPr>
                <w:sz w:val="20"/>
                <w:szCs w:val="20"/>
              </w:rPr>
              <w:t>The MAX owner</w:t>
            </w:r>
          </w:p>
        </w:tc>
        <w:tc>
          <w:tcPr>
            <w:tcW w:w="4495" w:type="dxa"/>
          </w:tcPr>
          <w:p w14:paraId="4AC17D71" w14:textId="77777777" w:rsidR="00134E7C" w:rsidRDefault="001B30FF">
            <w:pPr>
              <w:pStyle w:val="Normal1"/>
              <w:rPr>
                <w:sz w:val="20"/>
                <w:szCs w:val="20"/>
              </w:rPr>
            </w:pPr>
            <w:r>
              <w:rPr>
                <w:sz w:val="20"/>
                <w:szCs w:val="20"/>
              </w:rPr>
              <w:t>Communicate system needs</w:t>
            </w:r>
          </w:p>
        </w:tc>
      </w:tr>
    </w:tbl>
    <w:p w14:paraId="3134EEDC" w14:textId="77777777"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1A1537A1" w14:textId="77777777" w:rsidR="00D57319" w:rsidRDefault="00D57319">
      <w:r>
        <w:br w:type="page"/>
      </w:r>
    </w:p>
    <w:p w14:paraId="7E5DB640" w14:textId="29C090B8" w:rsidR="00845A3F" w:rsidRDefault="00845A3F" w:rsidP="00845A3F">
      <w:pPr>
        <w:jc w:val="center"/>
        <w:rPr>
          <w:b/>
          <w:sz w:val="72"/>
          <w:szCs w:val="72"/>
        </w:rPr>
      </w:pPr>
      <w:r>
        <w:rPr>
          <w:b/>
          <w:sz w:val="72"/>
          <w:szCs w:val="72"/>
        </w:rPr>
        <w:lastRenderedPageBreak/>
        <w:t>Project Documents</w:t>
      </w:r>
    </w:p>
    <w:p w14:paraId="5B7CBB68" w14:textId="2D9054E5" w:rsidR="00845A3F" w:rsidRPr="00845A3F" w:rsidRDefault="00845A3F" w:rsidP="00845A3F">
      <w:pPr>
        <w:jc w:val="center"/>
        <w:rPr>
          <w:b/>
          <w:sz w:val="28"/>
          <w:szCs w:val="28"/>
        </w:rPr>
      </w:pPr>
      <w:r>
        <w:rPr>
          <w:b/>
          <w:sz w:val="28"/>
          <w:szCs w:val="28"/>
        </w:rPr>
        <w:t>Project Scope Statement</w:t>
      </w:r>
    </w:p>
    <w:p w14:paraId="3B03E1C6" w14:textId="59DFEB96" w:rsidR="00D57319" w:rsidRDefault="00D57319" w:rsidP="00D57319">
      <w:pPr>
        <w:rPr>
          <w:b/>
        </w:rPr>
      </w:pPr>
      <w:r>
        <w:rPr>
          <w:b/>
        </w:rPr>
        <w:t>Team Awesome</w:t>
      </w:r>
      <w:r>
        <w:rPr>
          <w:b/>
        </w:rPr>
        <w:tab/>
      </w:r>
      <w:r>
        <w:rPr>
          <w:b/>
        </w:rPr>
        <w:tab/>
      </w:r>
      <w:r>
        <w:rPr>
          <w:b/>
        </w:rPr>
        <w:tab/>
      </w:r>
      <w:r>
        <w:rPr>
          <w:b/>
        </w:rPr>
        <w:tab/>
      </w:r>
      <w:r>
        <w:rPr>
          <w:b/>
        </w:rPr>
        <w:tab/>
      </w:r>
      <w:r>
        <w:rPr>
          <w:b/>
        </w:rPr>
        <w:tab/>
      </w:r>
      <w:r>
        <w:rPr>
          <w:b/>
        </w:rPr>
        <w:tab/>
      </w:r>
    </w:p>
    <w:p w14:paraId="1EF92AF2" w14:textId="77777777" w:rsidR="00D57319" w:rsidRDefault="00D57319" w:rsidP="00D57319">
      <w:r w:rsidRPr="000576A1">
        <w:rPr>
          <w:b/>
        </w:rPr>
        <w:t>Project Scope Statement</w:t>
      </w:r>
      <w:r>
        <w:rPr>
          <w:b/>
        </w:rPr>
        <w:tab/>
      </w:r>
    </w:p>
    <w:p w14:paraId="57F13A5D" w14:textId="77777777" w:rsidR="00D57319" w:rsidRDefault="00D57319" w:rsidP="00D57319"/>
    <w:p w14:paraId="5C58E151" w14:textId="77777777" w:rsidR="00D57319" w:rsidRDefault="00D57319" w:rsidP="00D57319">
      <w:r>
        <w:t>General Project Information</w:t>
      </w:r>
    </w:p>
    <w:p w14:paraId="58C8D0F8" w14:textId="77777777" w:rsidR="00D57319" w:rsidRDefault="00D57319" w:rsidP="00D57319">
      <w:r>
        <w:tab/>
      </w:r>
      <w:r>
        <w:rPr>
          <w:b/>
        </w:rPr>
        <w:t xml:space="preserve">Project Name: </w:t>
      </w:r>
      <w:r>
        <w:t>The Max Inventory System</w:t>
      </w:r>
    </w:p>
    <w:p w14:paraId="2B058D31" w14:textId="77777777" w:rsidR="00D57319" w:rsidRDefault="00D57319" w:rsidP="00D57319">
      <w:r>
        <w:tab/>
      </w:r>
      <w:r>
        <w:rPr>
          <w:b/>
        </w:rPr>
        <w:t xml:space="preserve">Project Sponsor: </w:t>
      </w:r>
      <w:r>
        <w:t>The Max</w:t>
      </w:r>
    </w:p>
    <w:p w14:paraId="0F065524" w14:textId="77777777" w:rsidR="00D57319" w:rsidRDefault="00D57319" w:rsidP="00D57319"/>
    <w:p w14:paraId="00FCEC5F" w14:textId="77777777" w:rsidR="00D57319" w:rsidRDefault="00D57319" w:rsidP="00D57319">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0204A506" w14:textId="77777777" w:rsidR="00D57319" w:rsidRDefault="00D57319" w:rsidP="00D57319">
      <w:pPr>
        <w:rPr>
          <w:b/>
        </w:rPr>
      </w:pPr>
      <w:r>
        <w:rPr>
          <w:b/>
        </w:rPr>
        <w:t>Project Objectives:</w:t>
      </w:r>
    </w:p>
    <w:p w14:paraId="073B869D" w14:textId="77777777" w:rsidR="00D57319" w:rsidRDefault="00D57319" w:rsidP="00D57319">
      <w:pPr>
        <w:rPr>
          <w:b/>
        </w:rPr>
      </w:pPr>
      <w:r>
        <w:rPr>
          <w:b/>
        </w:rPr>
        <w:t>Goals Includes:</w:t>
      </w:r>
    </w:p>
    <w:p w14:paraId="11A7F330"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Establish an easy to use application that will determine the amount of liquor needed for an order</w:t>
      </w:r>
    </w:p>
    <w:p w14:paraId="732941D6" w14:textId="77777777" w:rsidR="00D57319" w:rsidRPr="00EF769C" w:rsidRDefault="00D57319" w:rsidP="00D57319">
      <w:pPr>
        <w:pStyle w:val="ListParagraph"/>
        <w:numPr>
          <w:ilvl w:val="0"/>
          <w:numId w:val="16"/>
        </w:numPr>
        <w:rPr>
          <w:rFonts w:asciiTheme="majorHAnsi" w:hAnsiTheme="majorHAnsi" w:cstheme="majorHAnsi"/>
          <w:b/>
        </w:rPr>
      </w:pPr>
      <w:r w:rsidRPr="00EF769C">
        <w:rPr>
          <w:rFonts w:asciiTheme="majorHAnsi" w:hAnsiTheme="majorHAnsi" w:cstheme="majorHAnsi"/>
        </w:rPr>
        <w:t>Make application at a low cost for The Max</w:t>
      </w:r>
    </w:p>
    <w:p w14:paraId="10CFA7D4" w14:textId="77777777" w:rsidR="00D57319" w:rsidRPr="00EF769C" w:rsidRDefault="00D57319" w:rsidP="00D57319">
      <w:pPr>
        <w:pStyle w:val="Normal1"/>
        <w:rPr>
          <w:rFonts w:asciiTheme="majorHAnsi" w:hAnsiTheme="majorHAnsi" w:cstheme="majorHAnsi"/>
          <w:b/>
        </w:rPr>
      </w:pPr>
      <w:r w:rsidRPr="00EF769C">
        <w:rPr>
          <w:rFonts w:asciiTheme="majorHAnsi" w:hAnsiTheme="majorHAnsi" w:cstheme="majorHAnsi"/>
          <w:b/>
        </w:rPr>
        <w:t xml:space="preserve">Objectives: </w:t>
      </w:r>
    </w:p>
    <w:p w14:paraId="096637E0"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liquor inventory and be able to let the customer know which liquors to order and the quantity of each liquor to order.</w:t>
      </w:r>
    </w:p>
    <w:p w14:paraId="317A4745" w14:textId="77777777" w:rsidR="00D57319" w:rsidRPr="00EF769C" w:rsidRDefault="00D57319" w:rsidP="00D57319">
      <w:pPr>
        <w:pStyle w:val="Normal1"/>
        <w:numPr>
          <w:ilvl w:val="0"/>
          <w:numId w:val="2"/>
        </w:numPr>
        <w:spacing w:after="0"/>
        <w:contextualSpacing/>
        <w:rPr>
          <w:rFonts w:asciiTheme="majorHAnsi" w:hAnsiTheme="majorHAnsi" w:cstheme="majorHAnsi"/>
        </w:rPr>
      </w:pPr>
      <w:r w:rsidRPr="00EF769C">
        <w:rPr>
          <w:rFonts w:asciiTheme="majorHAnsi" w:hAnsiTheme="majorHAnsi" w:cstheme="majorHAnsi"/>
        </w:rPr>
        <w:t>Track potential theft by enabling the customer to track which liquors need to be ordered more often than regular.</w:t>
      </w:r>
    </w:p>
    <w:p w14:paraId="7256DBCC" w14:textId="77777777" w:rsidR="00645430" w:rsidRDefault="00645430">
      <w:pPr>
        <w:rPr>
          <w:rFonts w:asciiTheme="majorHAnsi" w:hAnsiTheme="majorHAnsi" w:cstheme="majorHAnsi"/>
          <w:b/>
        </w:rPr>
      </w:pPr>
      <w:r>
        <w:rPr>
          <w:rFonts w:asciiTheme="majorHAnsi" w:hAnsiTheme="majorHAnsi" w:cstheme="majorHAnsi"/>
          <w:b/>
        </w:rPr>
        <w:br w:type="page"/>
      </w:r>
    </w:p>
    <w:p w14:paraId="3B0CF311" w14:textId="03ABD6AA" w:rsidR="00D57319" w:rsidRPr="00EF769C" w:rsidRDefault="00D57319" w:rsidP="00D57319">
      <w:pPr>
        <w:rPr>
          <w:rFonts w:asciiTheme="majorHAnsi" w:hAnsiTheme="majorHAnsi" w:cstheme="majorHAnsi"/>
          <w:b/>
        </w:rPr>
      </w:pPr>
      <w:r w:rsidRPr="00EF769C">
        <w:rPr>
          <w:rFonts w:asciiTheme="majorHAnsi" w:hAnsiTheme="majorHAnsi" w:cstheme="majorHAnsi"/>
          <w:b/>
        </w:rPr>
        <w:lastRenderedPageBreak/>
        <w:t>Project Description:</w:t>
      </w:r>
    </w:p>
    <w:p w14:paraId="7AD59436" w14:textId="7A45F5AB" w:rsidR="00D57319" w:rsidRPr="00EF769C" w:rsidRDefault="00D57319" w:rsidP="00D57319">
      <w:pPr>
        <w:rPr>
          <w:rFonts w:asciiTheme="majorHAnsi" w:hAnsiTheme="majorHAnsi" w:cstheme="majorHAnsi"/>
        </w:rPr>
      </w:pPr>
      <w:r w:rsidRPr="00EF769C">
        <w:rPr>
          <w:rFonts w:asciiTheme="majorHAnsi" w:hAnsiTheme="majorHAnsi" w:cstheme="majorHAnsi"/>
        </w:rPr>
        <w:t xml:space="preserve">The Max is requesting a database application that can assist in determining liquor inventory and assist in determining the correct number of </w:t>
      </w:r>
      <w:r w:rsidR="00AD2DE2">
        <w:rPr>
          <w:rFonts w:asciiTheme="majorHAnsi" w:hAnsiTheme="majorHAnsi" w:cstheme="majorHAnsi"/>
        </w:rPr>
        <w:t>liquor bottles</w:t>
      </w:r>
      <w:r w:rsidRPr="00EF769C">
        <w:rPr>
          <w:rFonts w:asciiTheme="majorHAnsi" w:hAnsiTheme="majorHAnsi" w:cstheme="majorHAnsi"/>
        </w:rPr>
        <w:t xml:space="preserve"> to order each week.  The application will contain information needed to make accurate liquor orders from each liquor warehouse.</w:t>
      </w:r>
    </w:p>
    <w:p w14:paraId="6EA3CEEE"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Organization Benefits Includes:</w:t>
      </w:r>
    </w:p>
    <w:p w14:paraId="1D466F48"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Reduced time to make orders for liquor</w:t>
      </w:r>
    </w:p>
    <w:p w14:paraId="3227E982"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Allow other employees to make liquor orders instead of just manager</w:t>
      </w:r>
    </w:p>
    <w:p w14:paraId="4035FD96" w14:textId="77777777" w:rsidR="00D57319" w:rsidRPr="00EF769C" w:rsidRDefault="00D57319" w:rsidP="00D57319">
      <w:pPr>
        <w:pStyle w:val="ListParagraph"/>
        <w:numPr>
          <w:ilvl w:val="0"/>
          <w:numId w:val="17"/>
        </w:numPr>
        <w:rPr>
          <w:rFonts w:asciiTheme="majorHAnsi" w:hAnsiTheme="majorHAnsi" w:cstheme="majorHAnsi"/>
          <w:b/>
        </w:rPr>
      </w:pPr>
      <w:r w:rsidRPr="00EF769C">
        <w:rPr>
          <w:rFonts w:asciiTheme="majorHAnsi" w:hAnsiTheme="majorHAnsi" w:cstheme="majorHAnsi"/>
        </w:rPr>
        <w:t xml:space="preserve">Track potential theft </w:t>
      </w:r>
    </w:p>
    <w:p w14:paraId="724E49C4"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Project Deliverables</w:t>
      </w:r>
    </w:p>
    <w:p w14:paraId="4070E215" w14:textId="77777777" w:rsidR="00D57319" w:rsidRPr="00EF769C" w:rsidRDefault="00D57319" w:rsidP="00D57319">
      <w:pPr>
        <w:rPr>
          <w:rFonts w:asciiTheme="majorHAnsi" w:hAnsiTheme="majorHAnsi" w:cstheme="majorHAnsi"/>
        </w:rPr>
      </w:pPr>
      <w:r w:rsidRPr="00EF769C">
        <w:rPr>
          <w:rFonts w:asciiTheme="majorHAnsi" w:hAnsiTheme="majorHAnsi" w:cstheme="majorHAnsi"/>
        </w:rPr>
        <w:t>Upon completion the following items will be delivered:</w:t>
      </w:r>
    </w:p>
    <w:p w14:paraId="459E1F76"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Prototype of application</w:t>
      </w:r>
    </w:p>
    <w:p w14:paraId="5E29D7EB" w14:textId="77777777" w:rsidR="00D57319" w:rsidRPr="00EF769C" w:rsidRDefault="00D57319" w:rsidP="00D57319">
      <w:pPr>
        <w:pStyle w:val="ListParagraph"/>
        <w:numPr>
          <w:ilvl w:val="0"/>
          <w:numId w:val="18"/>
        </w:numPr>
        <w:rPr>
          <w:rFonts w:asciiTheme="majorHAnsi" w:hAnsiTheme="majorHAnsi" w:cstheme="majorHAnsi"/>
        </w:rPr>
      </w:pPr>
      <w:r w:rsidRPr="00EF769C">
        <w:rPr>
          <w:rFonts w:asciiTheme="majorHAnsi" w:hAnsiTheme="majorHAnsi" w:cstheme="majorHAnsi"/>
        </w:rPr>
        <w:t>Binder with all documents from Milestones</w:t>
      </w:r>
    </w:p>
    <w:p w14:paraId="064D3B59" w14:textId="77777777" w:rsidR="00D57319" w:rsidRPr="00EF769C" w:rsidRDefault="00D57319" w:rsidP="00D57319">
      <w:pPr>
        <w:pStyle w:val="ListParagraph"/>
        <w:rPr>
          <w:rFonts w:asciiTheme="majorHAnsi" w:hAnsiTheme="majorHAnsi" w:cstheme="majorHAnsi"/>
        </w:rPr>
      </w:pPr>
    </w:p>
    <w:p w14:paraId="5BEA8B2A"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Estimated Project Duration:</w:t>
      </w:r>
    </w:p>
    <w:p w14:paraId="4FE9AF30"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1: Analytics and preparations</w:t>
      </w:r>
    </w:p>
    <w:p w14:paraId="52F2919D"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August 21</w:t>
      </w:r>
      <w:r w:rsidRPr="00EF769C">
        <w:rPr>
          <w:rFonts w:asciiTheme="majorHAnsi" w:hAnsiTheme="majorHAnsi" w:cstheme="majorHAnsi"/>
          <w:vertAlign w:val="superscript"/>
        </w:rPr>
        <w:t>st</w:t>
      </w:r>
      <w:r w:rsidRPr="00EF769C">
        <w:rPr>
          <w:rFonts w:asciiTheme="majorHAnsi" w:hAnsiTheme="majorHAnsi" w:cstheme="majorHAnsi"/>
        </w:rPr>
        <w:t>, 2017 – December 14</w:t>
      </w:r>
      <w:r w:rsidRPr="00EF769C">
        <w:rPr>
          <w:rFonts w:asciiTheme="majorHAnsi" w:hAnsiTheme="majorHAnsi" w:cstheme="majorHAnsi"/>
          <w:vertAlign w:val="superscript"/>
        </w:rPr>
        <w:t>th</w:t>
      </w:r>
      <w:r w:rsidRPr="00EF769C">
        <w:rPr>
          <w:rFonts w:asciiTheme="majorHAnsi" w:hAnsiTheme="majorHAnsi" w:cstheme="majorHAnsi"/>
        </w:rPr>
        <w:t>, 2017</w:t>
      </w:r>
    </w:p>
    <w:p w14:paraId="3EC91152" w14:textId="77777777" w:rsidR="00D57319" w:rsidRPr="00EF769C" w:rsidRDefault="00D57319" w:rsidP="00D57319">
      <w:pPr>
        <w:rPr>
          <w:rFonts w:asciiTheme="majorHAnsi" w:hAnsiTheme="majorHAnsi" w:cstheme="majorHAnsi"/>
          <w:b/>
        </w:rPr>
      </w:pPr>
      <w:r w:rsidRPr="00EF769C">
        <w:rPr>
          <w:rFonts w:asciiTheme="majorHAnsi" w:hAnsiTheme="majorHAnsi" w:cstheme="majorHAnsi"/>
          <w:b/>
        </w:rPr>
        <w:t>Phase 2: Design</w:t>
      </w:r>
    </w:p>
    <w:p w14:paraId="42AA5619" w14:textId="77777777" w:rsidR="00D57319" w:rsidRPr="00EF769C" w:rsidRDefault="00D57319" w:rsidP="00D57319">
      <w:pPr>
        <w:pStyle w:val="ListParagraph"/>
        <w:numPr>
          <w:ilvl w:val="0"/>
          <w:numId w:val="15"/>
        </w:numPr>
        <w:rPr>
          <w:rFonts w:asciiTheme="majorHAnsi" w:hAnsiTheme="majorHAnsi" w:cstheme="majorHAnsi"/>
          <w:b/>
        </w:rPr>
      </w:pPr>
      <w:r w:rsidRPr="00EF769C">
        <w:rPr>
          <w:rFonts w:asciiTheme="majorHAnsi" w:hAnsiTheme="majorHAnsi" w:cstheme="majorHAnsi"/>
        </w:rPr>
        <w:t>January 8</w:t>
      </w:r>
      <w:r w:rsidRPr="00EF769C">
        <w:rPr>
          <w:rFonts w:asciiTheme="majorHAnsi" w:hAnsiTheme="majorHAnsi" w:cstheme="majorHAnsi"/>
          <w:vertAlign w:val="superscript"/>
        </w:rPr>
        <w:t>th</w:t>
      </w:r>
      <w:r w:rsidRPr="00EF769C">
        <w:rPr>
          <w:rFonts w:asciiTheme="majorHAnsi" w:hAnsiTheme="majorHAnsi" w:cstheme="majorHAnsi"/>
        </w:rPr>
        <w:t>,2017 – May 3</w:t>
      </w:r>
      <w:r w:rsidRPr="00EF769C">
        <w:rPr>
          <w:rFonts w:asciiTheme="majorHAnsi" w:hAnsiTheme="majorHAnsi" w:cstheme="majorHAnsi"/>
          <w:vertAlign w:val="superscript"/>
        </w:rPr>
        <w:t>rd</w:t>
      </w:r>
      <w:r w:rsidRPr="00EF769C">
        <w:rPr>
          <w:rFonts w:asciiTheme="majorHAnsi" w:hAnsiTheme="majorHAnsi" w:cstheme="majorHAnsi"/>
        </w:rPr>
        <w:t>, 2017</w:t>
      </w:r>
    </w:p>
    <w:p w14:paraId="701E0FB1" w14:textId="77777777" w:rsidR="00C66748" w:rsidRDefault="00D57319" w:rsidP="008F149E">
      <w:r>
        <w:br w:type="page"/>
      </w:r>
    </w:p>
    <w:p w14:paraId="3B4412B4" w14:textId="3D108F44" w:rsidR="00C66748" w:rsidRDefault="00C66748" w:rsidP="00C66748">
      <w:pPr>
        <w:jc w:val="center"/>
        <w:rPr>
          <w:b/>
          <w:sz w:val="72"/>
          <w:szCs w:val="72"/>
        </w:rPr>
      </w:pPr>
      <w:r>
        <w:rPr>
          <w:b/>
          <w:sz w:val="72"/>
          <w:szCs w:val="72"/>
        </w:rPr>
        <w:lastRenderedPageBreak/>
        <w:t>Project Documents</w:t>
      </w:r>
    </w:p>
    <w:p w14:paraId="1F46FE40" w14:textId="684EF907" w:rsidR="00C66748" w:rsidRPr="00C66748" w:rsidRDefault="00C66748" w:rsidP="00C66748">
      <w:pPr>
        <w:jc w:val="center"/>
        <w:rPr>
          <w:b/>
          <w:sz w:val="28"/>
          <w:szCs w:val="28"/>
        </w:rPr>
      </w:pPr>
      <w:r>
        <w:rPr>
          <w:b/>
          <w:sz w:val="28"/>
          <w:szCs w:val="28"/>
        </w:rPr>
        <w:t xml:space="preserve">Statement of </w:t>
      </w:r>
      <w:commentRangeStart w:id="2"/>
      <w:r>
        <w:rPr>
          <w:b/>
          <w:sz w:val="28"/>
          <w:szCs w:val="28"/>
        </w:rPr>
        <w:t>Work</w:t>
      </w:r>
      <w:commentRangeEnd w:id="2"/>
      <w:r w:rsidR="00D65693">
        <w:rPr>
          <w:rStyle w:val="CommentReference"/>
        </w:rPr>
        <w:commentReference w:id="2"/>
      </w:r>
    </w:p>
    <w:p w14:paraId="7BE154AB" w14:textId="4C4CD995" w:rsidR="008F149E" w:rsidRDefault="008F149E" w:rsidP="008F149E">
      <w:r>
        <w:rPr>
          <w:b/>
        </w:rPr>
        <w:t>Team Awesome</w:t>
      </w:r>
      <w:r>
        <w:tab/>
      </w:r>
      <w:r>
        <w:tab/>
      </w:r>
      <w:r>
        <w:tab/>
      </w:r>
      <w:r>
        <w:tab/>
      </w:r>
      <w:r>
        <w:tab/>
      </w:r>
      <w:r>
        <w:tab/>
      </w:r>
      <w:r>
        <w:tab/>
      </w:r>
    </w:p>
    <w:p w14:paraId="0E7A2321" w14:textId="77777777" w:rsidR="008F149E" w:rsidRDefault="008F149E" w:rsidP="008F149E">
      <w:pPr>
        <w:rPr>
          <w:b/>
        </w:rPr>
      </w:pPr>
      <w:r>
        <w:rPr>
          <w:b/>
        </w:rPr>
        <w:t xml:space="preserve">Statement of Work </w:t>
      </w:r>
      <w:r>
        <w:rPr>
          <w:b/>
        </w:rPr>
        <w:tab/>
      </w:r>
      <w:r>
        <w:rPr>
          <w:b/>
        </w:rPr>
        <w:tab/>
      </w:r>
      <w:r>
        <w:rPr>
          <w:b/>
        </w:rPr>
        <w:tab/>
      </w:r>
      <w:r>
        <w:rPr>
          <w:b/>
        </w:rPr>
        <w:tab/>
      </w:r>
      <w:r>
        <w:tab/>
      </w:r>
      <w:r>
        <w:tab/>
      </w:r>
      <w:r>
        <w:tab/>
      </w:r>
    </w:p>
    <w:p w14:paraId="7EA257F7" w14:textId="77777777" w:rsidR="008F149E" w:rsidRDefault="008F149E" w:rsidP="008F149E">
      <w:r>
        <w:rPr>
          <w:b/>
        </w:rPr>
        <w:t xml:space="preserve">Project Name:    </w:t>
      </w:r>
      <w:r>
        <w:rPr>
          <w:b/>
        </w:rPr>
        <w:tab/>
        <w:t xml:space="preserve">  </w:t>
      </w:r>
      <w:r>
        <w:rPr>
          <w:b/>
        </w:rPr>
        <w:tab/>
      </w:r>
      <w:r>
        <w:rPr>
          <w:b/>
        </w:rPr>
        <w:tab/>
      </w:r>
      <w:r>
        <w:rPr>
          <w:b/>
        </w:rPr>
        <w:tab/>
      </w:r>
      <w:r>
        <w:rPr>
          <w:b/>
        </w:rPr>
        <w:tab/>
      </w:r>
      <w:r>
        <w:rPr>
          <w:b/>
        </w:rPr>
        <w:tab/>
      </w:r>
      <w:r>
        <w:t>The Max Inventory System</w:t>
      </w:r>
    </w:p>
    <w:p w14:paraId="35159AAA" w14:textId="77777777" w:rsidR="008F149E" w:rsidRDefault="008F149E" w:rsidP="008F149E">
      <w:pPr>
        <w:rPr>
          <w:b/>
        </w:rPr>
      </w:pPr>
      <w:r>
        <w:rPr>
          <w:b/>
        </w:rPr>
        <w:t>Customer:</w:t>
      </w:r>
      <w:r>
        <w:rPr>
          <w:b/>
        </w:rPr>
        <w:tab/>
      </w:r>
      <w:r>
        <w:rPr>
          <w:b/>
        </w:rPr>
        <w:tab/>
      </w:r>
      <w:r>
        <w:rPr>
          <w:b/>
        </w:rPr>
        <w:tab/>
      </w:r>
      <w:r>
        <w:rPr>
          <w:b/>
        </w:rPr>
        <w:tab/>
      </w:r>
      <w:r>
        <w:rPr>
          <w:b/>
        </w:rPr>
        <w:tab/>
      </w:r>
      <w:r>
        <w:rPr>
          <w:b/>
        </w:rPr>
        <w:tab/>
      </w:r>
      <w:r>
        <w:rPr>
          <w:b/>
        </w:rPr>
        <w:tab/>
      </w:r>
      <w:r>
        <w:t>The Max</w:t>
      </w:r>
    </w:p>
    <w:p w14:paraId="18DB3005" w14:textId="77777777" w:rsidR="008F149E" w:rsidRDefault="008F149E" w:rsidP="008F149E">
      <w:pPr>
        <w:rPr>
          <w:b/>
        </w:rPr>
      </w:pPr>
      <w:r>
        <w:rPr>
          <w:b/>
        </w:rPr>
        <w:t>Project Sponsor:</w:t>
      </w:r>
      <w:r>
        <w:rPr>
          <w:b/>
        </w:rPr>
        <w:tab/>
      </w:r>
      <w:r>
        <w:rPr>
          <w:b/>
        </w:rPr>
        <w:tab/>
      </w:r>
      <w:r>
        <w:rPr>
          <w:b/>
        </w:rPr>
        <w:tab/>
      </w:r>
      <w:r>
        <w:rPr>
          <w:b/>
        </w:rPr>
        <w:tab/>
      </w:r>
      <w:r>
        <w:rPr>
          <w:b/>
        </w:rPr>
        <w:tab/>
      </w:r>
      <w:r>
        <w:rPr>
          <w:b/>
        </w:rPr>
        <w:tab/>
      </w:r>
      <w:r>
        <w:t>Derek</w:t>
      </w:r>
    </w:p>
    <w:p w14:paraId="2BCDF580" w14:textId="77777777" w:rsidR="008F149E" w:rsidRDefault="008F149E" w:rsidP="008F149E">
      <w:r>
        <w:rPr>
          <w:b/>
        </w:rPr>
        <w:t>Project Start/End (projected):</w:t>
      </w:r>
      <w:r>
        <w:rPr>
          <w:b/>
        </w:rPr>
        <w:tab/>
      </w:r>
      <w:r>
        <w:rPr>
          <w:b/>
        </w:rPr>
        <w:tab/>
      </w:r>
      <w:r>
        <w:rPr>
          <w:b/>
        </w:rPr>
        <w:tab/>
      </w:r>
      <w:r>
        <w:rPr>
          <w:b/>
        </w:rPr>
        <w:tab/>
      </w:r>
      <w:r>
        <w:rPr>
          <w:b/>
        </w:rPr>
        <w:tab/>
      </w:r>
      <w:r>
        <w:t>September 1, 2017 – May 1, 2-17</w:t>
      </w:r>
    </w:p>
    <w:p w14:paraId="1750067F" w14:textId="77777777" w:rsidR="008F149E" w:rsidRDefault="008F149E" w:rsidP="008F149E">
      <w:r>
        <w:rPr>
          <w:b/>
        </w:rPr>
        <w:t>Development Staff Estimates (man-months):</w:t>
      </w:r>
      <w:r>
        <w:rPr>
          <w:b/>
        </w:rPr>
        <w:tab/>
      </w:r>
      <w:r>
        <w:rPr>
          <w:b/>
        </w:rPr>
        <w:tab/>
      </w:r>
      <w:r>
        <w:rPr>
          <w:b/>
        </w:rPr>
        <w:tab/>
      </w:r>
      <w:r>
        <w:t>9</w:t>
      </w:r>
    </w:p>
    <w:p w14:paraId="7415E530" w14:textId="77777777" w:rsidR="008F149E" w:rsidRDefault="008F149E" w:rsidP="008F149E"/>
    <w:p w14:paraId="07066557" w14:textId="77777777" w:rsidR="008F149E" w:rsidRDefault="008F149E" w:rsidP="008F149E">
      <w:pPr>
        <w:rPr>
          <w:b/>
        </w:rPr>
      </w:pPr>
      <w:r>
        <w:rPr>
          <w:b/>
        </w:rPr>
        <w:t>Project Description</w:t>
      </w:r>
    </w:p>
    <w:p w14:paraId="1B6A7AAC" w14:textId="77777777" w:rsidR="008F149E" w:rsidRDefault="008F149E" w:rsidP="008F149E">
      <w:r>
        <w:t>Team Awesome plans to develop a Microsoft Access based database application to track inventory for The Max.  The database application will handle liquor inventory and will be able to return accurate numbers needed for liquor orders.</w:t>
      </w:r>
    </w:p>
    <w:p w14:paraId="5EF0D793" w14:textId="77777777" w:rsidR="008F149E" w:rsidRDefault="008F149E" w:rsidP="008F149E">
      <w:pPr>
        <w:rPr>
          <w:b/>
        </w:rPr>
      </w:pPr>
    </w:p>
    <w:p w14:paraId="588AF9FE" w14:textId="77777777" w:rsidR="008F149E" w:rsidRDefault="008F149E" w:rsidP="008F149E">
      <w:r>
        <w:rPr>
          <w:b/>
        </w:rPr>
        <w:t>Goal/s</w:t>
      </w:r>
    </w:p>
    <w:p w14:paraId="66A56C13" w14:textId="77777777" w:rsidR="008F149E" w:rsidRDefault="008F149E" w:rsidP="008F149E">
      <w:r>
        <w:t>The goals are:</w:t>
      </w:r>
    </w:p>
    <w:p w14:paraId="732FF6D5" w14:textId="77777777" w:rsidR="008F149E" w:rsidRDefault="008F149E" w:rsidP="008F149E">
      <w:pPr>
        <w:pStyle w:val="ListParagraph"/>
        <w:numPr>
          <w:ilvl w:val="0"/>
          <w:numId w:val="19"/>
        </w:numPr>
      </w:pPr>
      <w:r>
        <w:t>Create a user friendly Microsoft Access based application that allows employees to see inventory levels of liquor</w:t>
      </w:r>
    </w:p>
    <w:p w14:paraId="121D32BB" w14:textId="77777777" w:rsidR="008F149E" w:rsidRDefault="008F149E" w:rsidP="008F149E">
      <w:pPr>
        <w:pStyle w:val="ListParagraph"/>
        <w:numPr>
          <w:ilvl w:val="0"/>
          <w:numId w:val="19"/>
        </w:numPr>
      </w:pPr>
      <w:r>
        <w:t>Create a database to track inventory of liquor to assist in liquor orders</w:t>
      </w:r>
    </w:p>
    <w:p w14:paraId="052FF266" w14:textId="77777777" w:rsidR="008F149E" w:rsidRDefault="008F149E" w:rsidP="008F149E">
      <w:pPr>
        <w:pStyle w:val="Normal1"/>
        <w:rPr>
          <w:b/>
        </w:rPr>
      </w:pPr>
      <w:r>
        <w:rPr>
          <w:b/>
        </w:rPr>
        <w:t xml:space="preserve">Objectives: </w:t>
      </w:r>
    </w:p>
    <w:p w14:paraId="1B72EAF4"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liquor inventory and be able to let the customer know which liquors to order and the quantity of each liquor to order.</w:t>
      </w:r>
    </w:p>
    <w:p w14:paraId="22AC5973" w14:textId="77777777" w:rsidR="008F149E" w:rsidRDefault="008F149E" w:rsidP="008F149E">
      <w:pPr>
        <w:pStyle w:val="Normal1"/>
        <w:numPr>
          <w:ilvl w:val="0"/>
          <w:numId w:val="20"/>
        </w:numPr>
        <w:pBdr>
          <w:top w:val="none" w:sz="0" w:space="0" w:color="auto"/>
          <w:left w:val="none" w:sz="0" w:space="0" w:color="auto"/>
          <w:bottom w:val="none" w:sz="0" w:space="0" w:color="auto"/>
          <w:right w:val="none" w:sz="0" w:space="0" w:color="auto"/>
          <w:between w:val="none" w:sz="0" w:space="0" w:color="auto"/>
        </w:pBdr>
        <w:spacing w:after="0"/>
        <w:contextualSpacing/>
      </w:pPr>
      <w:r>
        <w:t>Track potential theft by enabling the customer to track which liquors need to be ordered more often than regular.</w:t>
      </w:r>
    </w:p>
    <w:p w14:paraId="48F05D34" w14:textId="77777777" w:rsidR="008F149E" w:rsidRDefault="008F149E" w:rsidP="008F149E"/>
    <w:p w14:paraId="48347838" w14:textId="77777777" w:rsidR="008F149E" w:rsidRDefault="008F149E" w:rsidP="008F149E">
      <w:pPr>
        <w:rPr>
          <w:b/>
        </w:rPr>
      </w:pPr>
      <w:r>
        <w:rPr>
          <w:b/>
        </w:rPr>
        <w:t>Phases of Work</w:t>
      </w:r>
    </w:p>
    <w:p w14:paraId="1FF4DE81" w14:textId="77777777" w:rsidR="008F149E" w:rsidRDefault="008F149E" w:rsidP="008F149E">
      <w:r>
        <w:t>Milestone 1 from 8/21/17 – 9/15/17 contains:</w:t>
      </w:r>
    </w:p>
    <w:p w14:paraId="1008AC65"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Control Documents</w:t>
      </w:r>
    </w:p>
    <w:p w14:paraId="37CA54A4"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Client Documents</w:t>
      </w:r>
    </w:p>
    <w:p w14:paraId="681DE906"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Systems Service Request</w:t>
      </w:r>
    </w:p>
    <w:p w14:paraId="5E817607"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Project Charter</w:t>
      </w:r>
    </w:p>
    <w:p w14:paraId="2799C522"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Meeting Communications</w:t>
      </w:r>
    </w:p>
    <w:p w14:paraId="512C73FB" w14:textId="77777777" w:rsidR="008F149E" w:rsidRDefault="008F149E" w:rsidP="008F149E">
      <w:pPr>
        <w:pStyle w:val="ListParagraph"/>
        <w:numPr>
          <w:ilvl w:val="0"/>
          <w:numId w:val="21"/>
        </w:numPr>
        <w:rPr>
          <w:rFonts w:cstheme="minorHAnsi"/>
          <w:shd w:val="clear" w:color="auto" w:fill="FFFFFF"/>
        </w:rPr>
      </w:pPr>
      <w:r>
        <w:rPr>
          <w:rFonts w:cstheme="minorHAnsi"/>
          <w:shd w:val="clear" w:color="auto" w:fill="FFFFFF"/>
        </w:rPr>
        <w:t>Team Member Status Report</w:t>
      </w:r>
    </w:p>
    <w:p w14:paraId="316A3ABA" w14:textId="77777777" w:rsidR="008F149E" w:rsidRDefault="008F149E" w:rsidP="008F149E">
      <w:pPr>
        <w:pStyle w:val="ListParagraph"/>
        <w:numPr>
          <w:ilvl w:val="0"/>
          <w:numId w:val="21"/>
        </w:numPr>
        <w:rPr>
          <w:rFonts w:cstheme="minorHAnsi"/>
        </w:rPr>
      </w:pPr>
      <w:r>
        <w:rPr>
          <w:rFonts w:cstheme="minorHAnsi"/>
          <w:shd w:val="clear" w:color="auto" w:fill="FFFFFF"/>
        </w:rPr>
        <w:t>Communication Management Plan</w:t>
      </w:r>
    </w:p>
    <w:p w14:paraId="535BC38A" w14:textId="77777777" w:rsidR="008F149E" w:rsidRDefault="008F149E" w:rsidP="008F149E">
      <w:pPr>
        <w:rPr>
          <w:rFonts w:cstheme="minorBidi"/>
        </w:rPr>
      </w:pPr>
    </w:p>
    <w:p w14:paraId="02697A66" w14:textId="77777777" w:rsidR="008F149E" w:rsidRDefault="008F149E" w:rsidP="008F149E">
      <w:r>
        <w:t>Milestone 2 from 9/16/17 - 10/13/17 contains:</w:t>
      </w:r>
    </w:p>
    <w:p w14:paraId="238958C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 xml:space="preserve">Client Documents </w:t>
      </w:r>
    </w:p>
    <w:p w14:paraId="6720575C"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Statement of Work</w:t>
      </w:r>
    </w:p>
    <w:p w14:paraId="5EC45FAD"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Scope Statement</w:t>
      </w:r>
    </w:p>
    <w:p w14:paraId="2E976855"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Project Management (Work Breakdown Structure and WBS Dictionary)</w:t>
      </w:r>
    </w:p>
    <w:p w14:paraId="018A61B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Gantt Chart</w:t>
      </w:r>
    </w:p>
    <w:p w14:paraId="34D38558"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Economic Feasibility Analysis</w:t>
      </w:r>
    </w:p>
    <w:p w14:paraId="31AF4EF9"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Enterprise Diagrams</w:t>
      </w:r>
    </w:p>
    <w:p w14:paraId="2D7568CF"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Meeting Communications</w:t>
      </w:r>
    </w:p>
    <w:p w14:paraId="0C428DD4" w14:textId="77777777" w:rsidR="008F149E" w:rsidRDefault="008F149E" w:rsidP="008F149E">
      <w:pPr>
        <w:pStyle w:val="ListParagraph"/>
        <w:numPr>
          <w:ilvl w:val="0"/>
          <w:numId w:val="22"/>
        </w:numPr>
        <w:rPr>
          <w:rFonts w:cstheme="minorHAnsi"/>
          <w:shd w:val="clear" w:color="auto" w:fill="FFFFFF"/>
        </w:rPr>
      </w:pPr>
      <w:r>
        <w:rPr>
          <w:rFonts w:cstheme="minorHAnsi"/>
          <w:shd w:val="clear" w:color="auto" w:fill="FFFFFF"/>
        </w:rPr>
        <w:t>Team Member Status Report</w:t>
      </w:r>
    </w:p>
    <w:p w14:paraId="7047B7D2" w14:textId="77777777" w:rsidR="008F149E" w:rsidRDefault="008F149E" w:rsidP="008F149E">
      <w:pPr>
        <w:pStyle w:val="ListParagraph"/>
        <w:numPr>
          <w:ilvl w:val="0"/>
          <w:numId w:val="22"/>
        </w:numPr>
        <w:rPr>
          <w:rFonts w:cstheme="minorHAnsi"/>
        </w:rPr>
      </w:pPr>
      <w:r>
        <w:rPr>
          <w:rFonts w:cstheme="minorHAnsi"/>
          <w:shd w:val="clear" w:color="auto" w:fill="FFFFFF"/>
        </w:rPr>
        <w:t>Communication Management Plan</w:t>
      </w:r>
    </w:p>
    <w:p w14:paraId="0A63E585" w14:textId="77777777" w:rsidR="008F149E" w:rsidRDefault="008F149E" w:rsidP="008F149E">
      <w:pPr>
        <w:rPr>
          <w:rFonts w:cstheme="minorHAnsi"/>
        </w:rPr>
      </w:pPr>
      <w:r>
        <w:rPr>
          <w:rFonts w:cstheme="minorHAnsi"/>
        </w:rPr>
        <w:t>Milestone 3 from 10/14/17 – 11/8/17 contains:</w:t>
      </w:r>
    </w:p>
    <w:p w14:paraId="3568E2AE"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 xml:space="preserve">Client Documents </w:t>
      </w:r>
    </w:p>
    <w:p w14:paraId="13CCEC0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Tracking Gantt</w:t>
      </w:r>
    </w:p>
    <w:p w14:paraId="37869E15"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Baseline Project Plan</w:t>
      </w:r>
    </w:p>
    <w:p w14:paraId="426B5C8D"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Requirements Documentation</w:t>
      </w:r>
    </w:p>
    <w:p w14:paraId="2BCA6DA8"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Risk Management Plan</w:t>
      </w:r>
    </w:p>
    <w:p w14:paraId="0FDD971B"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Meeting Communications</w:t>
      </w:r>
    </w:p>
    <w:p w14:paraId="42FAAED1" w14:textId="77777777" w:rsidR="008F149E" w:rsidRDefault="008F149E" w:rsidP="008F149E">
      <w:pPr>
        <w:pStyle w:val="ListParagraph"/>
        <w:numPr>
          <w:ilvl w:val="0"/>
          <w:numId w:val="23"/>
        </w:numPr>
        <w:rPr>
          <w:rFonts w:cstheme="minorHAnsi"/>
          <w:shd w:val="clear" w:color="auto" w:fill="FFFFFF"/>
        </w:rPr>
      </w:pPr>
      <w:r>
        <w:rPr>
          <w:rFonts w:cstheme="minorHAnsi"/>
          <w:shd w:val="clear" w:color="auto" w:fill="FFFFFF"/>
        </w:rPr>
        <w:t>Team Member Status Report</w:t>
      </w:r>
    </w:p>
    <w:p w14:paraId="261150C2" w14:textId="77777777" w:rsidR="008F149E" w:rsidRDefault="008F149E" w:rsidP="008F149E">
      <w:pPr>
        <w:pStyle w:val="ListParagraph"/>
        <w:numPr>
          <w:ilvl w:val="0"/>
          <w:numId w:val="23"/>
        </w:numPr>
        <w:rPr>
          <w:rFonts w:cstheme="minorHAnsi"/>
        </w:rPr>
      </w:pPr>
      <w:r>
        <w:rPr>
          <w:rFonts w:cstheme="minorHAnsi"/>
          <w:shd w:val="clear" w:color="auto" w:fill="FFFFFF"/>
        </w:rPr>
        <w:t>Communication Management Plan</w:t>
      </w:r>
    </w:p>
    <w:p w14:paraId="0153EB3C" w14:textId="77777777" w:rsidR="008F149E" w:rsidRDefault="008F149E" w:rsidP="008F149E">
      <w:pPr>
        <w:rPr>
          <w:rFonts w:cstheme="minorBidi"/>
        </w:rPr>
      </w:pPr>
      <w:r>
        <w:t>Milestone 4 from 11/9/17 - 12/13/17 contains:</w:t>
      </w:r>
    </w:p>
    <w:p w14:paraId="0B741E9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lastRenderedPageBreak/>
        <w:t xml:space="preserve">Client Documents </w:t>
      </w:r>
    </w:p>
    <w:p w14:paraId="00C6266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Context Diagram</w:t>
      </w:r>
    </w:p>
    <w:p w14:paraId="4CBC0E74"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Data Flow Diagram Levels 0 &amp; 1</w:t>
      </w:r>
    </w:p>
    <w:p w14:paraId="65834FD8"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 xml:space="preserve">IDEF A-0 and A0 Models </w:t>
      </w:r>
    </w:p>
    <w:p w14:paraId="799AFB0A"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Meeting Communications</w:t>
      </w:r>
    </w:p>
    <w:p w14:paraId="499DAC36"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Team Member Status Report</w:t>
      </w:r>
    </w:p>
    <w:p w14:paraId="40E47DF1" w14:textId="77777777" w:rsidR="008F149E" w:rsidRDefault="008F149E" w:rsidP="008F149E">
      <w:pPr>
        <w:pStyle w:val="ListParagraph"/>
        <w:numPr>
          <w:ilvl w:val="0"/>
          <w:numId w:val="24"/>
        </w:numPr>
        <w:rPr>
          <w:rFonts w:cstheme="minorHAnsi"/>
          <w:shd w:val="clear" w:color="auto" w:fill="FFFFFF"/>
        </w:rPr>
      </w:pPr>
      <w:r>
        <w:rPr>
          <w:rFonts w:cstheme="minorHAnsi"/>
          <w:shd w:val="clear" w:color="auto" w:fill="FFFFFF"/>
        </w:rPr>
        <w:t>Communication Management Plan</w:t>
      </w:r>
    </w:p>
    <w:p w14:paraId="18C056BA" w14:textId="77777777" w:rsidR="008F149E" w:rsidRDefault="008F149E" w:rsidP="008F149E">
      <w:pPr>
        <w:pStyle w:val="ListParagraph"/>
        <w:numPr>
          <w:ilvl w:val="0"/>
          <w:numId w:val="24"/>
        </w:numPr>
        <w:rPr>
          <w:rFonts w:cstheme="minorHAnsi"/>
        </w:rPr>
      </w:pPr>
      <w:r>
        <w:rPr>
          <w:rFonts w:cstheme="minorHAnsi"/>
          <w:shd w:val="clear" w:color="auto" w:fill="FFFFFF"/>
        </w:rPr>
        <w:t>Presentation Slides</w:t>
      </w:r>
    </w:p>
    <w:p w14:paraId="4D8CC398" w14:textId="01407DD5" w:rsidR="008F149E" w:rsidRDefault="008F149E">
      <w:r>
        <w:br w:type="page"/>
      </w:r>
    </w:p>
    <w:p w14:paraId="4C05D3F1" w14:textId="59023A50" w:rsidR="0099536A" w:rsidRPr="0099536A" w:rsidRDefault="0099536A" w:rsidP="008F149E">
      <w:pPr>
        <w:jc w:val="center"/>
        <w:rPr>
          <w:rFonts w:ascii="Times" w:eastAsia="Times New Roman" w:hAnsi="Times" w:cs="Times New Roman"/>
          <w:b/>
          <w:sz w:val="28"/>
          <w:szCs w:val="28"/>
        </w:rPr>
      </w:pPr>
      <w:r>
        <w:rPr>
          <w:rFonts w:ascii="Times" w:eastAsia="Times New Roman" w:hAnsi="Times" w:cs="Times New Roman"/>
          <w:b/>
          <w:sz w:val="72"/>
          <w:szCs w:val="72"/>
        </w:rPr>
        <w:lastRenderedPageBreak/>
        <w:t>Project Documents</w:t>
      </w:r>
    </w:p>
    <w:p w14:paraId="675A9756" w14:textId="54A1534F" w:rsidR="008F149E" w:rsidRPr="0099536A" w:rsidRDefault="008F149E" w:rsidP="008F149E">
      <w:pPr>
        <w:jc w:val="center"/>
        <w:rPr>
          <w:rFonts w:ascii="Times" w:eastAsia="Times New Roman" w:hAnsi="Times" w:cs="Times New Roman"/>
          <w:b/>
          <w:sz w:val="28"/>
          <w:szCs w:val="28"/>
        </w:rPr>
      </w:pPr>
      <w:r w:rsidRPr="0099536A">
        <w:rPr>
          <w:rFonts w:ascii="Times" w:eastAsia="Times New Roman" w:hAnsi="Times" w:cs="Times New Roman"/>
          <w:b/>
          <w:sz w:val="28"/>
          <w:szCs w:val="28"/>
        </w:rPr>
        <w:t>Work Breakdown Structure</w:t>
      </w:r>
    </w:p>
    <w:p w14:paraId="196CBE26" w14:textId="0EB0DE5B" w:rsidR="008F149E" w:rsidRPr="00EF769C" w:rsidRDefault="00156C5B" w:rsidP="00EF769C">
      <w:pPr>
        <w:pStyle w:val="ListParagraph"/>
        <w:numPr>
          <w:ilvl w:val="0"/>
          <w:numId w:val="31"/>
        </w:numPr>
        <w:rPr>
          <w:rFonts w:asciiTheme="majorHAnsi" w:eastAsia="Times New Roman" w:hAnsiTheme="majorHAnsi" w:cstheme="majorHAnsi"/>
          <w:b/>
        </w:rPr>
      </w:pPr>
      <w:r w:rsidRPr="00EF769C">
        <w:rPr>
          <w:rFonts w:asciiTheme="majorHAnsi" w:eastAsia="Times New Roman" w:hAnsiTheme="majorHAnsi" w:cstheme="majorHAnsi"/>
          <w:b/>
        </w:rPr>
        <w:t>Out reach</w:t>
      </w:r>
    </w:p>
    <w:p w14:paraId="324F0DC5" w14:textId="140A4955" w:rsidR="00156C5B" w:rsidRPr="00EF769C" w:rsidRDefault="00156C5B" w:rsidP="00EF769C">
      <w:pPr>
        <w:pStyle w:val="ListParagraph"/>
        <w:numPr>
          <w:ilvl w:val="1"/>
          <w:numId w:val="31"/>
        </w:numPr>
        <w:rPr>
          <w:rFonts w:asciiTheme="majorHAnsi" w:eastAsia="Times New Roman" w:hAnsiTheme="majorHAnsi" w:cstheme="majorHAnsi"/>
        </w:rPr>
      </w:pPr>
      <w:r w:rsidRPr="00EF769C">
        <w:rPr>
          <w:rFonts w:asciiTheme="majorHAnsi" w:eastAsia="Times New Roman" w:hAnsiTheme="majorHAnsi" w:cstheme="majorHAnsi"/>
        </w:rPr>
        <w:t>Meet with customer on site</w:t>
      </w:r>
    </w:p>
    <w:p w14:paraId="69AC1067" w14:textId="75E61D14" w:rsidR="00156C5B" w:rsidRPr="00EF769C" w:rsidRDefault="00156C5B" w:rsidP="00EF769C">
      <w:pPr>
        <w:pStyle w:val="ListParagraph"/>
        <w:numPr>
          <w:ilvl w:val="1"/>
          <w:numId w:val="31"/>
        </w:numPr>
        <w:rPr>
          <w:rFonts w:asciiTheme="majorHAnsi" w:eastAsia="Times New Roman" w:hAnsiTheme="majorHAnsi" w:cstheme="majorHAnsi"/>
        </w:rPr>
      </w:pPr>
      <w:r w:rsidRPr="00EF769C">
        <w:rPr>
          <w:rFonts w:asciiTheme="majorHAnsi" w:eastAsia="Times New Roman" w:hAnsiTheme="majorHAnsi" w:cstheme="majorHAnsi"/>
        </w:rPr>
        <w:t>Group text/chat</w:t>
      </w:r>
    </w:p>
    <w:p w14:paraId="17F691D6" w14:textId="2334A996" w:rsidR="00156C5B" w:rsidRPr="00EF769C" w:rsidRDefault="00156C5B" w:rsidP="00EF769C">
      <w:pPr>
        <w:pStyle w:val="ListParagraph"/>
        <w:numPr>
          <w:ilvl w:val="0"/>
          <w:numId w:val="31"/>
        </w:numPr>
        <w:rPr>
          <w:rFonts w:asciiTheme="majorHAnsi" w:eastAsia="Times New Roman" w:hAnsiTheme="majorHAnsi" w:cstheme="majorHAnsi"/>
          <w:b/>
        </w:rPr>
      </w:pPr>
      <w:r w:rsidRPr="00EF769C">
        <w:rPr>
          <w:rFonts w:asciiTheme="majorHAnsi" w:eastAsia="Times New Roman" w:hAnsiTheme="majorHAnsi" w:cstheme="majorHAnsi"/>
          <w:b/>
        </w:rPr>
        <w:t>Design Access Database</w:t>
      </w:r>
    </w:p>
    <w:p w14:paraId="365A94FE" w14:textId="1CFF61D9" w:rsidR="00156C5B" w:rsidRPr="00EF769C" w:rsidRDefault="00156C5B" w:rsidP="00EF769C">
      <w:pPr>
        <w:pStyle w:val="ListParagraph"/>
        <w:numPr>
          <w:ilvl w:val="1"/>
          <w:numId w:val="31"/>
        </w:numPr>
        <w:rPr>
          <w:rFonts w:ascii="Calibri" w:eastAsia="Times New Roman" w:hAnsi="Calibri" w:cs="Calibri"/>
        </w:rPr>
      </w:pPr>
      <w:r w:rsidRPr="00EF769C">
        <w:rPr>
          <w:rFonts w:ascii="Calibri" w:eastAsia="Times New Roman" w:hAnsi="Calibri" w:cs="Calibri"/>
        </w:rPr>
        <w:t>Define Requirements</w:t>
      </w:r>
    </w:p>
    <w:p w14:paraId="385EC6E0" w14:textId="68C448EE" w:rsidR="00156C5B" w:rsidRPr="00EF769C" w:rsidRDefault="00156C5B" w:rsidP="00EF769C">
      <w:pPr>
        <w:pStyle w:val="ListParagraph"/>
        <w:numPr>
          <w:ilvl w:val="0"/>
          <w:numId w:val="31"/>
        </w:numPr>
        <w:rPr>
          <w:rFonts w:asciiTheme="majorHAnsi" w:eastAsia="Times New Roman" w:hAnsiTheme="majorHAnsi" w:cstheme="majorHAnsi"/>
          <w:b/>
        </w:rPr>
      </w:pPr>
      <w:r w:rsidRPr="00EF769C">
        <w:rPr>
          <w:rFonts w:asciiTheme="majorHAnsi" w:eastAsia="Times New Roman" w:hAnsiTheme="majorHAnsi" w:cstheme="majorHAnsi"/>
          <w:b/>
        </w:rPr>
        <w:t xml:space="preserve">Develop </w:t>
      </w:r>
    </w:p>
    <w:p w14:paraId="0C59899E" w14:textId="412B6216" w:rsidR="00156C5B" w:rsidRPr="00EF769C" w:rsidRDefault="00156C5B" w:rsidP="00EF769C">
      <w:pPr>
        <w:pStyle w:val="ListParagraph"/>
        <w:numPr>
          <w:ilvl w:val="0"/>
          <w:numId w:val="31"/>
        </w:numPr>
        <w:rPr>
          <w:rFonts w:asciiTheme="majorHAnsi" w:eastAsia="Times New Roman" w:hAnsiTheme="majorHAnsi" w:cstheme="majorHAnsi"/>
          <w:b/>
        </w:rPr>
      </w:pPr>
      <w:r w:rsidRPr="00EF769C">
        <w:rPr>
          <w:rFonts w:asciiTheme="majorHAnsi" w:eastAsia="Times New Roman" w:hAnsiTheme="majorHAnsi" w:cstheme="majorHAnsi"/>
          <w:b/>
        </w:rPr>
        <w:t>Implement</w:t>
      </w:r>
    </w:p>
    <w:p w14:paraId="6577D4CB" w14:textId="29E5EC91" w:rsidR="00156C5B" w:rsidRPr="00EF769C" w:rsidRDefault="00156C5B" w:rsidP="00EF769C">
      <w:pPr>
        <w:pStyle w:val="ListParagraph"/>
        <w:numPr>
          <w:ilvl w:val="0"/>
          <w:numId w:val="31"/>
        </w:numPr>
        <w:rPr>
          <w:rFonts w:asciiTheme="majorHAnsi" w:eastAsia="Times New Roman" w:hAnsiTheme="majorHAnsi" w:cstheme="majorHAnsi"/>
          <w:b/>
        </w:rPr>
      </w:pPr>
      <w:r w:rsidRPr="00EF769C">
        <w:rPr>
          <w:rFonts w:asciiTheme="majorHAnsi" w:eastAsia="Times New Roman" w:hAnsiTheme="majorHAnsi" w:cstheme="majorHAnsi"/>
          <w:b/>
        </w:rPr>
        <w:t>Maintain</w:t>
      </w:r>
    </w:p>
    <w:p w14:paraId="7BC76D9A" w14:textId="77777777" w:rsidR="008F149E" w:rsidRPr="0099536A" w:rsidRDefault="008F149E" w:rsidP="008F149E">
      <w:pPr>
        <w:pStyle w:val="ListParagraph"/>
        <w:numPr>
          <w:ilvl w:val="0"/>
          <w:numId w:val="25"/>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Create </w:t>
      </w:r>
      <w:commentRangeStart w:id="3"/>
      <w:r w:rsidRPr="0099536A">
        <w:rPr>
          <w:rFonts w:asciiTheme="majorHAnsi" w:eastAsia="Times New Roman" w:hAnsiTheme="majorHAnsi" w:cstheme="majorHAnsi"/>
          <w:b/>
        </w:rPr>
        <w:t>Documentation</w:t>
      </w:r>
      <w:commentRangeEnd w:id="3"/>
      <w:r w:rsidR="00DA0750">
        <w:rPr>
          <w:rStyle w:val="CommentReference"/>
          <w:rFonts w:ascii="Calibri" w:eastAsia="Calibri" w:hAnsi="Calibri" w:cs="Calibri"/>
          <w:color w:val="000000"/>
        </w:rPr>
        <w:commentReference w:id="3"/>
      </w:r>
      <w:r w:rsidRPr="0099536A">
        <w:rPr>
          <w:rFonts w:asciiTheme="majorHAnsi" w:eastAsia="Times New Roman" w:hAnsiTheme="majorHAnsi" w:cstheme="majorHAnsi"/>
          <w:b/>
        </w:rPr>
        <w:t xml:space="preserve">  </w:t>
      </w:r>
    </w:p>
    <w:p w14:paraId="2CC496D2"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M1 - Milestone 1 </w:t>
      </w:r>
    </w:p>
    <w:p w14:paraId="0CDAC3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Client Documents </w:t>
      </w:r>
    </w:p>
    <w:p w14:paraId="3F7B2A2A"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Executive Summary</w:t>
      </w:r>
    </w:p>
    <w:p w14:paraId="730D5AC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Implications for Client</w:t>
      </w:r>
    </w:p>
    <w:p w14:paraId="626190F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Items for Approval</w:t>
      </w:r>
    </w:p>
    <w:p w14:paraId="54031E9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Documents </w:t>
      </w:r>
    </w:p>
    <w:p w14:paraId="16B925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System Service Request </w:t>
      </w:r>
    </w:p>
    <w:p w14:paraId="57E3645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Charter </w:t>
      </w:r>
    </w:p>
    <w:p w14:paraId="498E86E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Create and Revise Control Documents</w:t>
      </w:r>
    </w:p>
    <w:p w14:paraId="7BD9FF1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Roles and Responsibilities </w:t>
      </w:r>
    </w:p>
    <w:p w14:paraId="751C17E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Change Log </w:t>
      </w:r>
    </w:p>
    <w:p w14:paraId="51CCFCC3"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Communication Management Plan </w:t>
      </w:r>
    </w:p>
    <w:p w14:paraId="40099F94"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Meeting Communication </w:t>
      </w:r>
    </w:p>
    <w:p w14:paraId="4C3BC95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Team Member Status Report </w:t>
      </w:r>
    </w:p>
    <w:p w14:paraId="2CA7902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M2 - Milestone 2 </w:t>
      </w:r>
    </w:p>
    <w:p w14:paraId="3353076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Project Scope Statement </w:t>
      </w:r>
    </w:p>
    <w:p w14:paraId="1350F52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Statement of Work </w:t>
      </w:r>
    </w:p>
    <w:p w14:paraId="23DAC6F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w:t>
      </w:r>
    </w:p>
    <w:p w14:paraId="1B0FE918"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Breakdown Structure Dictionary </w:t>
      </w:r>
    </w:p>
    <w:p w14:paraId="4C6DFEC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Gantt Chart </w:t>
      </w:r>
    </w:p>
    <w:p w14:paraId="32D3256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Economic Feasibility Analysis </w:t>
      </w:r>
    </w:p>
    <w:p w14:paraId="694FB5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Enterprise Diagrams </w:t>
      </w:r>
    </w:p>
    <w:p w14:paraId="31ECB64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Documents</w:t>
      </w:r>
    </w:p>
    <w:p w14:paraId="61199C4E" w14:textId="77777777"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lastRenderedPageBreak/>
        <w:t xml:space="preserve">M3 - Milestone 3 </w:t>
      </w:r>
    </w:p>
    <w:p w14:paraId="2E8E465C"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Baseline Project Plan </w:t>
      </w:r>
    </w:p>
    <w:p w14:paraId="232E121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Management Plan </w:t>
      </w:r>
    </w:p>
    <w:p w14:paraId="3978A79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Risk Register </w:t>
      </w:r>
    </w:p>
    <w:p w14:paraId="64C21E46"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Information Systems Security Policies </w:t>
      </w:r>
    </w:p>
    <w:p w14:paraId="06105C25"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&amp; 2 Documents</w:t>
      </w:r>
    </w:p>
    <w:p w14:paraId="602811B5" w14:textId="77777777" w:rsidR="0099536A" w:rsidRDefault="0099536A" w:rsidP="0099536A">
      <w:pPr>
        <w:pStyle w:val="ListParagraph"/>
        <w:spacing w:after="0"/>
        <w:ind w:left="1080"/>
        <w:rPr>
          <w:rFonts w:asciiTheme="majorHAnsi" w:eastAsia="Times New Roman" w:hAnsiTheme="majorHAnsi" w:cstheme="majorHAnsi"/>
          <w:b/>
        </w:rPr>
      </w:pPr>
    </w:p>
    <w:p w14:paraId="3CAB9C75" w14:textId="12AF0A3A" w:rsidR="008F149E" w:rsidRPr="0099536A" w:rsidRDefault="008F149E" w:rsidP="008F149E">
      <w:pPr>
        <w:pStyle w:val="ListParagraph"/>
        <w:numPr>
          <w:ilvl w:val="0"/>
          <w:numId w:val="26"/>
        </w:numPr>
        <w:spacing w:after="0"/>
        <w:rPr>
          <w:rFonts w:asciiTheme="majorHAnsi" w:eastAsia="Times New Roman" w:hAnsiTheme="majorHAnsi" w:cstheme="majorHAnsi"/>
          <w:b/>
        </w:rPr>
      </w:pPr>
      <w:r w:rsidRPr="0099536A">
        <w:rPr>
          <w:rFonts w:asciiTheme="majorHAnsi" w:eastAsia="Times New Roman" w:hAnsiTheme="majorHAnsi" w:cstheme="majorHAnsi"/>
          <w:b/>
        </w:rPr>
        <w:t xml:space="preserve">M4 - Milestone 4 </w:t>
      </w:r>
    </w:p>
    <w:p w14:paraId="1E9E0401"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Data Flow Diagrams </w:t>
      </w:r>
    </w:p>
    <w:p w14:paraId="2F0C697D"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IDEF0 Models </w:t>
      </w:r>
    </w:p>
    <w:p w14:paraId="0A37B30F"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Logic Modeling </w:t>
      </w:r>
    </w:p>
    <w:p w14:paraId="15DD0757"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Create and Revise Work Flow Diagram </w:t>
      </w:r>
    </w:p>
    <w:p w14:paraId="5B6F539E"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 xml:space="preserve">Update and Revise Milestone Documents </w:t>
      </w:r>
    </w:p>
    <w:p w14:paraId="58E7CB62" w14:textId="77777777" w:rsidR="008F149E" w:rsidRPr="0099536A" w:rsidRDefault="008F149E" w:rsidP="0099536A">
      <w:pPr>
        <w:pStyle w:val="ListParagraph"/>
        <w:spacing w:after="0"/>
        <w:ind w:left="1440"/>
        <w:rPr>
          <w:rFonts w:asciiTheme="majorHAnsi" w:eastAsia="Times New Roman" w:hAnsiTheme="majorHAnsi" w:cstheme="majorHAnsi"/>
        </w:rPr>
      </w:pPr>
      <w:r w:rsidRPr="0099536A">
        <w:rPr>
          <w:rFonts w:asciiTheme="majorHAnsi" w:eastAsia="Times New Roman" w:hAnsiTheme="majorHAnsi" w:cstheme="majorHAnsi"/>
        </w:rPr>
        <w:t>Update and Revise Milestone 1, 2, &amp;3 Documents</w:t>
      </w:r>
    </w:p>
    <w:p w14:paraId="2228059C" w14:textId="77777777" w:rsidR="00D57319" w:rsidRPr="0099536A" w:rsidRDefault="00D57319">
      <w:pPr>
        <w:rPr>
          <w:rFonts w:asciiTheme="majorHAnsi" w:hAnsiTheme="majorHAnsi" w:cstheme="majorHAnsi"/>
        </w:rPr>
      </w:pPr>
    </w:p>
    <w:p w14:paraId="255C0E44" w14:textId="403E39F6" w:rsidR="008F149E" w:rsidRPr="0099536A" w:rsidRDefault="008F149E">
      <w:pPr>
        <w:rPr>
          <w:rFonts w:asciiTheme="majorHAnsi" w:hAnsiTheme="majorHAnsi" w:cstheme="majorHAnsi"/>
        </w:rPr>
      </w:pPr>
      <w:r w:rsidRPr="0099536A">
        <w:rPr>
          <w:rFonts w:asciiTheme="majorHAnsi" w:hAnsiTheme="majorHAnsi" w:cstheme="majorHAnsi"/>
        </w:rPr>
        <w:br w:type="page"/>
      </w:r>
    </w:p>
    <w:p w14:paraId="2E38F986" w14:textId="23273328" w:rsidR="00AD1A5F" w:rsidRPr="00AD1A5F" w:rsidRDefault="00AD1A5F" w:rsidP="008F149E">
      <w:pPr>
        <w:jc w:val="center"/>
        <w:rPr>
          <w:b/>
          <w:sz w:val="28"/>
          <w:szCs w:val="28"/>
        </w:rPr>
      </w:pPr>
      <w:r>
        <w:rPr>
          <w:b/>
          <w:sz w:val="72"/>
          <w:szCs w:val="72"/>
        </w:rPr>
        <w:lastRenderedPageBreak/>
        <w:t>Project Documents</w:t>
      </w:r>
    </w:p>
    <w:p w14:paraId="54C1D783" w14:textId="5C150A4C" w:rsidR="008F149E" w:rsidRPr="00AD1A5F" w:rsidRDefault="008F149E" w:rsidP="008F149E">
      <w:pPr>
        <w:jc w:val="center"/>
        <w:rPr>
          <w:b/>
          <w:sz w:val="28"/>
          <w:szCs w:val="28"/>
        </w:rPr>
      </w:pPr>
      <w:r w:rsidRPr="00AD1A5F">
        <w:rPr>
          <w:b/>
          <w:sz w:val="28"/>
          <w:szCs w:val="28"/>
        </w:rPr>
        <w:t>Work Breakdown Structure Dictionary</w:t>
      </w:r>
    </w:p>
    <w:p w14:paraId="70E14B3C" w14:textId="648C8926" w:rsidR="0093052D" w:rsidRDefault="0093052D">
      <w:r>
        <w:br w:type="page"/>
      </w:r>
    </w:p>
    <w:p w14:paraId="68E7C7AD" w14:textId="3E9A6368" w:rsidR="00AD1A5F" w:rsidRPr="00AD1A5F" w:rsidRDefault="00AD1A5F" w:rsidP="0093052D">
      <w:pPr>
        <w:jc w:val="center"/>
        <w:rPr>
          <w:b/>
          <w:sz w:val="72"/>
          <w:szCs w:val="72"/>
        </w:rPr>
      </w:pPr>
      <w:r>
        <w:rPr>
          <w:b/>
          <w:sz w:val="72"/>
          <w:szCs w:val="72"/>
        </w:rPr>
        <w:lastRenderedPageBreak/>
        <w:t>Project Documents</w:t>
      </w:r>
    </w:p>
    <w:p w14:paraId="7E766E29" w14:textId="7F011DF9" w:rsidR="008F149E" w:rsidRPr="00AD1A5F" w:rsidRDefault="0093052D" w:rsidP="0093052D">
      <w:pPr>
        <w:jc w:val="center"/>
        <w:rPr>
          <w:b/>
          <w:sz w:val="28"/>
          <w:szCs w:val="28"/>
        </w:rPr>
      </w:pPr>
      <w:r w:rsidRPr="00AD1A5F">
        <w:rPr>
          <w:b/>
          <w:sz w:val="28"/>
          <w:szCs w:val="28"/>
        </w:rPr>
        <w:t>Gantt Chart</w:t>
      </w:r>
    </w:p>
    <w:p w14:paraId="60DBAA5D" w14:textId="6623A087" w:rsidR="0093052D" w:rsidRDefault="0093052D" w:rsidP="0093052D">
      <w:pPr>
        <w:jc w:val="center"/>
        <w:rPr>
          <w:b/>
        </w:rPr>
      </w:pPr>
    </w:p>
    <w:p w14:paraId="7FD246B6" w14:textId="209AB445" w:rsidR="0093052D" w:rsidRDefault="0093052D" w:rsidP="0093052D">
      <w:pPr>
        <w:jc w:val="center"/>
      </w:pPr>
      <w:r>
        <w:t>&lt;&lt;See attached Max.MPP&gt;&gt;</w:t>
      </w:r>
    </w:p>
    <w:p w14:paraId="6A02888A" w14:textId="7E3D0F4A" w:rsidR="0093052D" w:rsidRDefault="0093052D">
      <w:r>
        <w:br w:type="page"/>
      </w:r>
    </w:p>
    <w:p w14:paraId="3C5337B5" w14:textId="71FBCF07" w:rsidR="00AD1A5F" w:rsidRPr="00AD1A5F" w:rsidRDefault="00AD1A5F" w:rsidP="0093052D">
      <w:pPr>
        <w:jc w:val="center"/>
        <w:rPr>
          <w:b/>
          <w:sz w:val="72"/>
          <w:szCs w:val="72"/>
        </w:rPr>
      </w:pPr>
      <w:r>
        <w:rPr>
          <w:b/>
          <w:sz w:val="72"/>
          <w:szCs w:val="72"/>
        </w:rPr>
        <w:lastRenderedPageBreak/>
        <w:t>Project Documents</w:t>
      </w:r>
    </w:p>
    <w:p w14:paraId="07807F13" w14:textId="7B13A94F" w:rsidR="0093052D" w:rsidRPr="00AD1A5F" w:rsidRDefault="0093052D" w:rsidP="0093052D">
      <w:pPr>
        <w:jc w:val="center"/>
        <w:rPr>
          <w:b/>
          <w:sz w:val="28"/>
          <w:szCs w:val="28"/>
        </w:rPr>
      </w:pPr>
      <w:r w:rsidRPr="00AD1A5F">
        <w:rPr>
          <w:b/>
          <w:sz w:val="28"/>
          <w:szCs w:val="28"/>
        </w:rPr>
        <w:t>Economic Feasibility Analysis</w:t>
      </w:r>
    </w:p>
    <w:p w14:paraId="32240177" w14:textId="2A590268" w:rsidR="0093052D" w:rsidRDefault="0093052D" w:rsidP="0093052D">
      <w:pPr>
        <w:jc w:val="center"/>
      </w:pPr>
    </w:p>
    <w:p w14:paraId="33BE10E5" w14:textId="171AC3AA" w:rsidR="0093052D" w:rsidRDefault="0093052D" w:rsidP="0093052D">
      <w:pPr>
        <w:jc w:val="center"/>
      </w:pPr>
      <w:r>
        <w:t>&lt;&lt;See attached Max.XLS&gt;&gt;</w:t>
      </w:r>
    </w:p>
    <w:p w14:paraId="78D11CF5" w14:textId="491A2991" w:rsidR="00990E3C" w:rsidRDefault="00990E3C">
      <w:r>
        <w:br w:type="page"/>
      </w:r>
    </w:p>
    <w:p w14:paraId="13378BC0" w14:textId="02726117" w:rsidR="00A83CDD" w:rsidRPr="00A83CDD" w:rsidRDefault="00A83CDD" w:rsidP="00A83CDD">
      <w:pPr>
        <w:jc w:val="center"/>
        <w:rPr>
          <w:b/>
          <w:sz w:val="28"/>
          <w:szCs w:val="28"/>
        </w:rPr>
      </w:pPr>
      <w:r>
        <w:rPr>
          <w:b/>
          <w:sz w:val="72"/>
          <w:szCs w:val="72"/>
        </w:rPr>
        <w:lastRenderedPageBreak/>
        <w:t>Project Documents</w:t>
      </w:r>
    </w:p>
    <w:p w14:paraId="04F516FD" w14:textId="32132B28" w:rsidR="00990E3C" w:rsidRPr="00A83CDD" w:rsidRDefault="00990E3C" w:rsidP="00990E3C">
      <w:pPr>
        <w:jc w:val="center"/>
        <w:rPr>
          <w:b/>
          <w:sz w:val="28"/>
          <w:szCs w:val="28"/>
        </w:rPr>
      </w:pPr>
      <w:r w:rsidRPr="00A83CDD">
        <w:rPr>
          <w:b/>
          <w:sz w:val="28"/>
          <w:szCs w:val="28"/>
        </w:rPr>
        <w:t>Enterprise Diagram</w:t>
      </w:r>
    </w:p>
    <w:p w14:paraId="6EE87743" w14:textId="740528A4" w:rsidR="00990E3C" w:rsidRDefault="00990E3C" w:rsidP="00990E3C">
      <w:pPr>
        <w:rPr>
          <w:sz w:val="24"/>
          <w:szCs w:val="24"/>
        </w:rPr>
      </w:pPr>
      <w:r>
        <w:rPr>
          <w:sz w:val="24"/>
          <w:szCs w:val="24"/>
        </w:rPr>
        <w:t>Current Work Flow Diagram</w:t>
      </w:r>
    </w:p>
    <w:p w14:paraId="6734435E" w14:textId="77777777" w:rsidR="00990E3C" w:rsidRDefault="00990E3C" w:rsidP="00990E3C">
      <w:pPr>
        <w:rPr>
          <w:sz w:val="24"/>
          <w:szCs w:val="24"/>
        </w:rPr>
      </w:pPr>
    </w:p>
    <w:p w14:paraId="5B095B11" w14:textId="77777777" w:rsidR="00990E3C" w:rsidRDefault="00990E3C" w:rsidP="00990E3C">
      <w:pPr>
        <w:rPr>
          <w:sz w:val="21"/>
          <w:szCs w:val="20"/>
        </w:rPr>
      </w:pPr>
      <w:r>
        <w:rPr>
          <w:rFonts w:ascii="Helvetica" w:eastAsiaTheme="minorHAnsi" w:hAnsi="Helvetica" w:cs="Times New Roman"/>
          <w:sz w:val="21"/>
          <w:szCs w:val="20"/>
        </w:rPr>
        <w:object w:dxaOrig="9360" w:dyaOrig="4725" w14:anchorId="41A599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36.25pt" o:ole="">
            <v:imagedata r:id="rId11" o:title=""/>
          </v:shape>
          <o:OLEObject Type="Embed" ProgID="Visio.Drawing.15" ShapeID="_x0000_i1025" DrawAspect="Content" ObjectID="_1568962348" r:id="rId12"/>
        </w:object>
      </w:r>
    </w:p>
    <w:p w14:paraId="10F786ED" w14:textId="77777777" w:rsidR="00990E3C" w:rsidRDefault="00990E3C" w:rsidP="00990E3C"/>
    <w:p w14:paraId="30D5C03F" w14:textId="77777777" w:rsidR="00990E3C" w:rsidRDefault="00990E3C" w:rsidP="00990E3C">
      <w:pPr>
        <w:rPr>
          <w:sz w:val="24"/>
          <w:szCs w:val="24"/>
        </w:rPr>
      </w:pPr>
    </w:p>
    <w:p w14:paraId="2797D5D5" w14:textId="77777777" w:rsidR="00990E3C" w:rsidRDefault="00990E3C" w:rsidP="00990E3C">
      <w:pPr>
        <w:rPr>
          <w:sz w:val="24"/>
          <w:szCs w:val="24"/>
        </w:rPr>
      </w:pPr>
    </w:p>
    <w:p w14:paraId="34177D2E" w14:textId="77777777" w:rsidR="00990E3C" w:rsidRDefault="00990E3C" w:rsidP="00990E3C">
      <w:pPr>
        <w:rPr>
          <w:sz w:val="24"/>
          <w:szCs w:val="24"/>
        </w:rPr>
      </w:pPr>
    </w:p>
    <w:p w14:paraId="5D2E4112" w14:textId="77777777" w:rsidR="00990E3C" w:rsidRDefault="00990E3C" w:rsidP="00990E3C">
      <w:pPr>
        <w:rPr>
          <w:sz w:val="24"/>
          <w:szCs w:val="24"/>
        </w:rPr>
      </w:pPr>
    </w:p>
    <w:p w14:paraId="0E07F234" w14:textId="77777777" w:rsidR="00990E3C" w:rsidRDefault="00990E3C" w:rsidP="00990E3C">
      <w:pPr>
        <w:rPr>
          <w:sz w:val="24"/>
          <w:szCs w:val="24"/>
        </w:rPr>
      </w:pPr>
    </w:p>
    <w:p w14:paraId="6F9D07FC" w14:textId="77777777" w:rsidR="00990E3C" w:rsidRDefault="00990E3C" w:rsidP="00990E3C">
      <w:pPr>
        <w:rPr>
          <w:sz w:val="24"/>
          <w:szCs w:val="24"/>
        </w:rPr>
      </w:pPr>
    </w:p>
    <w:p w14:paraId="4E7233F6" w14:textId="77777777" w:rsidR="00990E3C" w:rsidRDefault="00990E3C" w:rsidP="00990E3C">
      <w:pPr>
        <w:rPr>
          <w:sz w:val="24"/>
          <w:szCs w:val="24"/>
        </w:rPr>
      </w:pPr>
    </w:p>
    <w:p w14:paraId="54BE64F9" w14:textId="77777777" w:rsidR="00990E3C" w:rsidRDefault="00990E3C" w:rsidP="00990E3C">
      <w:pPr>
        <w:rPr>
          <w:sz w:val="24"/>
          <w:szCs w:val="24"/>
        </w:rPr>
      </w:pPr>
    </w:p>
    <w:p w14:paraId="02FFED38" w14:textId="0E40530A" w:rsidR="00990E3C" w:rsidRDefault="00990E3C" w:rsidP="00990E3C">
      <w:pPr>
        <w:rPr>
          <w:sz w:val="24"/>
          <w:szCs w:val="24"/>
        </w:rPr>
      </w:pPr>
      <w:r>
        <w:rPr>
          <w:sz w:val="24"/>
          <w:szCs w:val="24"/>
        </w:rPr>
        <w:t>Team Awesome Organizational Chart</w:t>
      </w:r>
    </w:p>
    <w:p w14:paraId="2F3C3CE2" w14:textId="77777777" w:rsidR="00990E3C" w:rsidRDefault="00990E3C" w:rsidP="00990E3C">
      <w:pPr>
        <w:rPr>
          <w:sz w:val="24"/>
          <w:szCs w:val="24"/>
        </w:rPr>
      </w:pPr>
    </w:p>
    <w:p w14:paraId="0BB98B0D" w14:textId="12DB9FA1" w:rsidR="0093052D" w:rsidRPr="0093052D" w:rsidRDefault="006C26D2" w:rsidP="0093052D">
      <w:pPr>
        <w:jc w:val="center"/>
      </w:pPr>
      <w:r>
        <w:rPr>
          <w:noProof/>
          <w:sz w:val="24"/>
          <w:szCs w:val="24"/>
        </w:rPr>
        <w:drawing>
          <wp:inline distT="0" distB="0" distL="0" distR="0" wp14:anchorId="4840BA86" wp14:editId="4FD6D866">
            <wp:extent cx="59436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28950"/>
                    </a:xfrm>
                    <a:prstGeom prst="rect">
                      <a:avLst/>
                    </a:prstGeom>
                    <a:noFill/>
                    <a:ln>
                      <a:noFill/>
                    </a:ln>
                  </pic:spPr>
                </pic:pic>
              </a:graphicData>
            </a:graphic>
          </wp:inline>
        </w:drawing>
      </w:r>
    </w:p>
    <w:p w14:paraId="7AAEEAA6" w14:textId="2E4274D3" w:rsidR="0093052D" w:rsidRDefault="0093052D">
      <w:r>
        <w:br w:type="page"/>
      </w:r>
    </w:p>
    <w:p w14:paraId="4688900E" w14:textId="77777777" w:rsidR="00134E7C" w:rsidRDefault="00134E7C">
      <w:pPr>
        <w:pStyle w:val="Normal1"/>
      </w:pPr>
    </w:p>
    <w:p w14:paraId="0F4ADED4" w14:textId="77777777" w:rsidR="00134E7C" w:rsidRDefault="001B30FF">
      <w:pPr>
        <w:pStyle w:val="Normal1"/>
        <w:jc w:val="center"/>
        <w:rPr>
          <w:b/>
          <w:sz w:val="72"/>
          <w:szCs w:val="72"/>
        </w:rPr>
      </w:pPr>
      <w:r>
        <w:rPr>
          <w:b/>
          <w:sz w:val="72"/>
          <w:szCs w:val="72"/>
        </w:rPr>
        <w:t>Control Documents</w:t>
      </w:r>
    </w:p>
    <w:p w14:paraId="465313DA" w14:textId="77777777" w:rsidR="00134E7C" w:rsidRDefault="001B30FF">
      <w:pPr>
        <w:pStyle w:val="Normal1"/>
        <w:spacing w:line="259" w:lineRule="auto"/>
        <w:jc w:val="center"/>
        <w:rPr>
          <w:b/>
          <w:sz w:val="72"/>
          <w:szCs w:val="72"/>
        </w:rPr>
      </w:pPr>
      <w:r>
        <w:rPr>
          <w:b/>
          <w:noProof/>
        </w:rPr>
        <w:drawing>
          <wp:inline distT="0" distB="0" distL="0" distR="0" wp14:anchorId="6AEF66AD" wp14:editId="7D42E551">
            <wp:extent cx="5191125" cy="2590800"/>
            <wp:effectExtent l="0" t="0" r="0" b="0"/>
            <wp:docPr id="5" name="image6.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6.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7C2D6BCE" w14:textId="77777777" w:rsidR="00134E7C" w:rsidRDefault="001B30FF">
      <w:pPr>
        <w:pStyle w:val="Normal1"/>
        <w:spacing w:line="259" w:lineRule="auto"/>
        <w:rPr>
          <w:b/>
          <w:sz w:val="72"/>
          <w:szCs w:val="72"/>
        </w:rPr>
      </w:pPr>
      <w:r>
        <w:br w:type="page"/>
      </w:r>
    </w:p>
    <w:p w14:paraId="758DC754" w14:textId="77777777" w:rsidR="00134E7C" w:rsidRDefault="00134E7C">
      <w:pPr>
        <w:pStyle w:val="Normal1"/>
        <w:spacing w:line="259" w:lineRule="auto"/>
        <w:jc w:val="center"/>
        <w:rPr>
          <w:b/>
          <w:sz w:val="28"/>
          <w:szCs w:val="28"/>
        </w:rPr>
      </w:pPr>
    </w:p>
    <w:p w14:paraId="5B24C758" w14:textId="77777777" w:rsidR="00134E7C" w:rsidRDefault="001B30FF">
      <w:pPr>
        <w:pStyle w:val="Normal1"/>
        <w:jc w:val="center"/>
        <w:rPr>
          <w:b/>
          <w:sz w:val="72"/>
          <w:szCs w:val="72"/>
        </w:rPr>
      </w:pPr>
      <w:r>
        <w:rPr>
          <w:b/>
          <w:sz w:val="72"/>
          <w:szCs w:val="72"/>
        </w:rPr>
        <w:t>Control Documents</w:t>
      </w:r>
    </w:p>
    <w:p w14:paraId="2D004F1D" w14:textId="77777777" w:rsidR="00134E7C" w:rsidRDefault="001B30FF">
      <w:pPr>
        <w:pStyle w:val="Normal1"/>
        <w:jc w:val="center"/>
        <w:rPr>
          <w:b/>
          <w:sz w:val="28"/>
          <w:szCs w:val="28"/>
        </w:rPr>
      </w:pPr>
      <w:r>
        <w:rPr>
          <w:b/>
          <w:sz w:val="28"/>
          <w:szCs w:val="28"/>
        </w:rPr>
        <w:t>Roles and Responsibilities</w:t>
      </w:r>
    </w:p>
    <w:p w14:paraId="7FE7E4B2" w14:textId="77777777" w:rsidR="00134E7C" w:rsidRDefault="00134E7C">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14:paraId="6891E983" w14:textId="77777777">
        <w:trPr>
          <w:trHeight w:val="620"/>
        </w:trPr>
        <w:tc>
          <w:tcPr>
            <w:tcW w:w="3079" w:type="dxa"/>
          </w:tcPr>
          <w:p w14:paraId="7E3D86B5" w14:textId="77777777" w:rsidR="00134E7C" w:rsidRDefault="001B30FF">
            <w:pPr>
              <w:pStyle w:val="Normal1"/>
              <w:jc w:val="center"/>
            </w:pPr>
            <w:r>
              <w:t>Name</w:t>
            </w:r>
          </w:p>
        </w:tc>
        <w:tc>
          <w:tcPr>
            <w:tcW w:w="3079" w:type="dxa"/>
          </w:tcPr>
          <w:p w14:paraId="1965CC4F" w14:textId="77777777" w:rsidR="00134E7C" w:rsidRDefault="001B30FF">
            <w:pPr>
              <w:pStyle w:val="Normal1"/>
              <w:jc w:val="center"/>
            </w:pPr>
            <w:r>
              <w:t>Role</w:t>
            </w:r>
          </w:p>
        </w:tc>
        <w:tc>
          <w:tcPr>
            <w:tcW w:w="3079" w:type="dxa"/>
          </w:tcPr>
          <w:p w14:paraId="715BC498" w14:textId="77777777" w:rsidR="00134E7C" w:rsidRDefault="001B30FF">
            <w:pPr>
              <w:pStyle w:val="Normal1"/>
              <w:jc w:val="center"/>
            </w:pPr>
            <w:r>
              <w:t>Responsibility</w:t>
            </w:r>
          </w:p>
        </w:tc>
      </w:tr>
      <w:tr w:rsidR="00134E7C" w14:paraId="4F01F4C1" w14:textId="77777777">
        <w:trPr>
          <w:trHeight w:val="620"/>
        </w:trPr>
        <w:tc>
          <w:tcPr>
            <w:tcW w:w="3079" w:type="dxa"/>
          </w:tcPr>
          <w:p w14:paraId="40B82ED1" w14:textId="77777777" w:rsidR="00134E7C" w:rsidRDefault="001B30FF">
            <w:pPr>
              <w:pStyle w:val="Normal1"/>
              <w:rPr>
                <w:sz w:val="20"/>
                <w:szCs w:val="20"/>
              </w:rPr>
            </w:pPr>
            <w:r>
              <w:rPr>
                <w:sz w:val="20"/>
                <w:szCs w:val="20"/>
              </w:rPr>
              <w:t>Justin</w:t>
            </w:r>
          </w:p>
        </w:tc>
        <w:tc>
          <w:tcPr>
            <w:tcW w:w="3079" w:type="dxa"/>
          </w:tcPr>
          <w:p w14:paraId="74E8D4CD" w14:textId="77777777" w:rsidR="00134E7C" w:rsidRDefault="001B30FF">
            <w:pPr>
              <w:pStyle w:val="Normal1"/>
              <w:rPr>
                <w:sz w:val="20"/>
                <w:szCs w:val="20"/>
              </w:rPr>
            </w:pPr>
            <w:r>
              <w:rPr>
                <w:sz w:val="20"/>
                <w:szCs w:val="20"/>
              </w:rPr>
              <w:t>Client Liaison</w:t>
            </w:r>
          </w:p>
        </w:tc>
        <w:tc>
          <w:tcPr>
            <w:tcW w:w="3079" w:type="dxa"/>
          </w:tcPr>
          <w:p w14:paraId="37BE938C" w14:textId="77777777" w:rsidR="00134E7C" w:rsidRDefault="001B30FF" w:rsidP="000367CD">
            <w:pPr>
              <w:pStyle w:val="Normal1"/>
              <w:numPr>
                <w:ilvl w:val="0"/>
                <w:numId w:val="11"/>
              </w:numPr>
              <w:ind w:left="142" w:hanging="180"/>
              <w:rPr>
                <w:sz w:val="20"/>
                <w:szCs w:val="20"/>
              </w:rPr>
            </w:pPr>
            <w:r>
              <w:rPr>
                <w:sz w:val="20"/>
                <w:szCs w:val="20"/>
              </w:rPr>
              <w:t>Communicating with Customer/Customer Needs</w:t>
            </w:r>
          </w:p>
          <w:p w14:paraId="2338A440" w14:textId="252F23E0" w:rsidR="000367CD" w:rsidRDefault="000367CD" w:rsidP="000367CD">
            <w:pPr>
              <w:pStyle w:val="Normal1"/>
              <w:numPr>
                <w:ilvl w:val="0"/>
                <w:numId w:val="11"/>
              </w:numPr>
              <w:ind w:left="142" w:hanging="180"/>
              <w:rPr>
                <w:sz w:val="20"/>
                <w:szCs w:val="20"/>
              </w:rPr>
            </w:pPr>
            <w:r>
              <w:rPr>
                <w:sz w:val="20"/>
                <w:szCs w:val="20"/>
              </w:rPr>
              <w:t>Organizing meetings between customer and Team Awesome</w:t>
            </w:r>
          </w:p>
        </w:tc>
      </w:tr>
      <w:tr w:rsidR="00134E7C" w14:paraId="226F5109" w14:textId="77777777">
        <w:trPr>
          <w:trHeight w:val="620"/>
        </w:trPr>
        <w:tc>
          <w:tcPr>
            <w:tcW w:w="3079" w:type="dxa"/>
          </w:tcPr>
          <w:p w14:paraId="19177139" w14:textId="77777777" w:rsidR="00134E7C" w:rsidRDefault="001B30FF">
            <w:pPr>
              <w:pStyle w:val="Normal1"/>
              <w:rPr>
                <w:sz w:val="20"/>
                <w:szCs w:val="20"/>
              </w:rPr>
            </w:pPr>
            <w:r>
              <w:rPr>
                <w:sz w:val="20"/>
                <w:szCs w:val="20"/>
              </w:rPr>
              <w:t>Paul</w:t>
            </w:r>
          </w:p>
        </w:tc>
        <w:tc>
          <w:tcPr>
            <w:tcW w:w="3079" w:type="dxa"/>
          </w:tcPr>
          <w:p w14:paraId="335F5AC5" w14:textId="77777777" w:rsidR="00134E7C" w:rsidRDefault="001B30FF">
            <w:pPr>
              <w:pStyle w:val="Normal1"/>
              <w:rPr>
                <w:sz w:val="20"/>
                <w:szCs w:val="20"/>
              </w:rPr>
            </w:pPr>
            <w:r>
              <w:rPr>
                <w:sz w:val="20"/>
                <w:szCs w:val="20"/>
              </w:rPr>
              <w:t>Document Manager II</w:t>
            </w:r>
          </w:p>
        </w:tc>
        <w:tc>
          <w:tcPr>
            <w:tcW w:w="3079" w:type="dxa"/>
          </w:tcPr>
          <w:p w14:paraId="46F68077" w14:textId="0E87989E" w:rsidR="008036A6" w:rsidRPr="008036A6" w:rsidRDefault="001B30FF" w:rsidP="004C69E1">
            <w:pPr>
              <w:pStyle w:val="Normal1"/>
              <w:numPr>
                <w:ilvl w:val="0"/>
                <w:numId w:val="12"/>
              </w:numPr>
              <w:ind w:left="121" w:hanging="121"/>
              <w:rPr>
                <w:sz w:val="20"/>
                <w:szCs w:val="20"/>
              </w:rPr>
            </w:pPr>
            <w:r>
              <w:rPr>
                <w:sz w:val="20"/>
                <w:szCs w:val="20"/>
              </w:rPr>
              <w:t>Backup Collyn managing documents</w:t>
            </w:r>
          </w:p>
          <w:p w14:paraId="6C2A00D8" w14:textId="02F69090" w:rsidR="000367CD" w:rsidRDefault="008036A6" w:rsidP="004C69E1">
            <w:pPr>
              <w:pStyle w:val="Normal1"/>
              <w:numPr>
                <w:ilvl w:val="0"/>
                <w:numId w:val="12"/>
              </w:numPr>
              <w:ind w:left="121" w:hanging="121"/>
              <w:rPr>
                <w:sz w:val="20"/>
                <w:szCs w:val="20"/>
              </w:rPr>
            </w:pPr>
            <w:r>
              <w:rPr>
                <w:sz w:val="20"/>
                <w:szCs w:val="20"/>
              </w:rPr>
              <w:t xml:space="preserve">Assigning tasks for each documents as necessary </w:t>
            </w:r>
          </w:p>
        </w:tc>
      </w:tr>
      <w:tr w:rsidR="00134E7C" w14:paraId="24CB002B" w14:textId="77777777">
        <w:trPr>
          <w:trHeight w:val="600"/>
        </w:trPr>
        <w:tc>
          <w:tcPr>
            <w:tcW w:w="3079" w:type="dxa"/>
          </w:tcPr>
          <w:p w14:paraId="238495C5" w14:textId="77777777" w:rsidR="00134E7C" w:rsidRDefault="001B30FF">
            <w:pPr>
              <w:pStyle w:val="Normal1"/>
              <w:rPr>
                <w:sz w:val="20"/>
                <w:szCs w:val="20"/>
              </w:rPr>
            </w:pPr>
            <w:r>
              <w:rPr>
                <w:sz w:val="20"/>
                <w:szCs w:val="20"/>
              </w:rPr>
              <w:t>Collyn</w:t>
            </w:r>
          </w:p>
        </w:tc>
        <w:tc>
          <w:tcPr>
            <w:tcW w:w="3079" w:type="dxa"/>
          </w:tcPr>
          <w:p w14:paraId="307275B1" w14:textId="77777777" w:rsidR="00134E7C" w:rsidRDefault="001B30FF">
            <w:pPr>
              <w:pStyle w:val="Normal1"/>
              <w:rPr>
                <w:sz w:val="20"/>
                <w:szCs w:val="20"/>
              </w:rPr>
            </w:pPr>
            <w:r>
              <w:rPr>
                <w:sz w:val="20"/>
                <w:szCs w:val="20"/>
              </w:rPr>
              <w:t>Document Manager I</w:t>
            </w:r>
          </w:p>
        </w:tc>
        <w:tc>
          <w:tcPr>
            <w:tcW w:w="3079" w:type="dxa"/>
          </w:tcPr>
          <w:p w14:paraId="1EEA10A0" w14:textId="77777777" w:rsidR="00134E7C" w:rsidRDefault="001B30FF" w:rsidP="000367CD">
            <w:pPr>
              <w:pStyle w:val="Normal1"/>
              <w:numPr>
                <w:ilvl w:val="0"/>
                <w:numId w:val="13"/>
              </w:numPr>
              <w:ind w:left="142" w:hanging="180"/>
              <w:rPr>
                <w:sz w:val="20"/>
                <w:szCs w:val="20"/>
              </w:rPr>
            </w:pPr>
            <w:r>
              <w:rPr>
                <w:sz w:val="20"/>
                <w:szCs w:val="20"/>
              </w:rPr>
              <w:t>Managing Documents for group</w:t>
            </w:r>
          </w:p>
          <w:p w14:paraId="3219D9F3" w14:textId="48148967" w:rsidR="000367CD" w:rsidRDefault="00F86992">
            <w:pPr>
              <w:pStyle w:val="Normal1"/>
              <w:numPr>
                <w:ilvl w:val="0"/>
                <w:numId w:val="13"/>
              </w:numPr>
              <w:ind w:left="142" w:hanging="180"/>
              <w:rPr>
                <w:sz w:val="20"/>
                <w:szCs w:val="20"/>
              </w:rPr>
            </w:pPr>
            <w:r>
              <w:rPr>
                <w:sz w:val="20"/>
                <w:szCs w:val="20"/>
              </w:rPr>
              <w:t>Proof Read documents before final turn in</w:t>
            </w:r>
            <w:r w:rsidR="000367CD">
              <w:rPr>
                <w:sz w:val="20"/>
                <w:szCs w:val="20"/>
              </w:rPr>
              <w:t xml:space="preserve"> </w:t>
            </w:r>
          </w:p>
        </w:tc>
      </w:tr>
      <w:tr w:rsidR="00134E7C" w14:paraId="44C6BC51" w14:textId="77777777">
        <w:trPr>
          <w:trHeight w:val="620"/>
        </w:trPr>
        <w:tc>
          <w:tcPr>
            <w:tcW w:w="3079" w:type="dxa"/>
          </w:tcPr>
          <w:p w14:paraId="1AD230A3" w14:textId="77777777" w:rsidR="00134E7C" w:rsidRDefault="001B30FF">
            <w:pPr>
              <w:pStyle w:val="Normal1"/>
              <w:rPr>
                <w:sz w:val="20"/>
                <w:szCs w:val="20"/>
              </w:rPr>
            </w:pPr>
            <w:r>
              <w:rPr>
                <w:sz w:val="20"/>
                <w:szCs w:val="20"/>
              </w:rPr>
              <w:t>Tom</w:t>
            </w:r>
          </w:p>
        </w:tc>
        <w:tc>
          <w:tcPr>
            <w:tcW w:w="3079" w:type="dxa"/>
          </w:tcPr>
          <w:p w14:paraId="0CA0ADD7" w14:textId="77777777" w:rsidR="00134E7C" w:rsidRDefault="001B30FF">
            <w:pPr>
              <w:pStyle w:val="Normal1"/>
              <w:rPr>
                <w:sz w:val="20"/>
                <w:szCs w:val="20"/>
              </w:rPr>
            </w:pPr>
            <w:r>
              <w:rPr>
                <w:sz w:val="20"/>
                <w:szCs w:val="20"/>
              </w:rPr>
              <w:t>Milestone Manager</w:t>
            </w:r>
          </w:p>
        </w:tc>
        <w:tc>
          <w:tcPr>
            <w:tcW w:w="3079" w:type="dxa"/>
          </w:tcPr>
          <w:p w14:paraId="26B30E04" w14:textId="77777777" w:rsidR="00134E7C" w:rsidRDefault="001B30FF" w:rsidP="000367CD">
            <w:pPr>
              <w:pStyle w:val="Normal1"/>
              <w:numPr>
                <w:ilvl w:val="0"/>
                <w:numId w:val="14"/>
              </w:numPr>
              <w:ind w:left="142" w:hanging="180"/>
              <w:rPr>
                <w:sz w:val="20"/>
                <w:szCs w:val="20"/>
              </w:rPr>
            </w:pPr>
            <w:r>
              <w:rPr>
                <w:sz w:val="20"/>
                <w:szCs w:val="20"/>
              </w:rPr>
              <w:t>Collecting documents for turning in.</w:t>
            </w:r>
          </w:p>
          <w:p w14:paraId="0B39D5AB" w14:textId="4F25F0A3" w:rsidR="000367CD" w:rsidRPr="000367CD" w:rsidRDefault="002118B6" w:rsidP="000367CD">
            <w:pPr>
              <w:pStyle w:val="Normal1"/>
              <w:numPr>
                <w:ilvl w:val="0"/>
                <w:numId w:val="14"/>
              </w:numPr>
              <w:ind w:left="142" w:hanging="180"/>
              <w:rPr>
                <w:sz w:val="20"/>
                <w:szCs w:val="20"/>
              </w:rPr>
            </w:pPr>
            <w:r>
              <w:rPr>
                <w:sz w:val="20"/>
                <w:szCs w:val="20"/>
              </w:rPr>
              <w:t>Make sure Milestone 2</w:t>
            </w:r>
            <w:r w:rsidR="000367CD">
              <w:rPr>
                <w:sz w:val="20"/>
                <w:szCs w:val="20"/>
              </w:rPr>
              <w:t xml:space="preserve"> stays on task and is completed thoroughly</w:t>
            </w:r>
          </w:p>
        </w:tc>
      </w:tr>
    </w:tbl>
    <w:p w14:paraId="173335F0" w14:textId="6EF3EDB9" w:rsidR="00134E7C" w:rsidRDefault="00134E7C">
      <w:pPr>
        <w:pStyle w:val="Normal1"/>
        <w:rPr>
          <w:sz w:val="20"/>
          <w:szCs w:val="20"/>
        </w:rPr>
      </w:pPr>
    </w:p>
    <w:p w14:paraId="22A8E8BE" w14:textId="77777777" w:rsidR="00134E7C" w:rsidRDefault="001B30FF">
      <w:pPr>
        <w:pStyle w:val="Normal1"/>
        <w:spacing w:line="259" w:lineRule="auto"/>
      </w:pPr>
      <w:r>
        <w:br w:type="page"/>
      </w:r>
    </w:p>
    <w:p w14:paraId="44F58F79" w14:textId="77777777" w:rsidR="00134E7C" w:rsidRDefault="001B30FF">
      <w:pPr>
        <w:pStyle w:val="Normal1"/>
        <w:jc w:val="center"/>
        <w:rPr>
          <w:sz w:val="72"/>
          <w:szCs w:val="72"/>
        </w:rPr>
      </w:pPr>
      <w:r>
        <w:rPr>
          <w:sz w:val="72"/>
          <w:szCs w:val="72"/>
        </w:rPr>
        <w:lastRenderedPageBreak/>
        <w:t>Control Documents</w:t>
      </w:r>
    </w:p>
    <w:p w14:paraId="1B8DF59E" w14:textId="01FC5E88" w:rsidR="00134E7C" w:rsidRDefault="001B30FF">
      <w:pPr>
        <w:pStyle w:val="Normal1"/>
        <w:jc w:val="center"/>
        <w:rPr>
          <w:b/>
          <w:sz w:val="28"/>
          <w:szCs w:val="28"/>
        </w:rPr>
      </w:pPr>
      <w:r>
        <w:rPr>
          <w:b/>
          <w:sz w:val="28"/>
          <w:szCs w:val="28"/>
        </w:rPr>
        <w:t>Change Log</w:t>
      </w:r>
    </w:p>
    <w:p w14:paraId="49C32920" w14:textId="64528492" w:rsidR="00FE4A4F" w:rsidRDefault="00FE4A4F" w:rsidP="00FE4A4F">
      <w:pPr>
        <w:pStyle w:val="Normal1"/>
        <w:rPr>
          <w:b/>
          <w:sz w:val="28"/>
          <w:szCs w:val="28"/>
        </w:rPr>
      </w:pPr>
      <w:r>
        <w:rPr>
          <w:b/>
          <w:sz w:val="28"/>
          <w:szCs w:val="28"/>
        </w:rPr>
        <w:t>Client Documents</w:t>
      </w:r>
    </w:p>
    <w:tbl>
      <w:tblPr>
        <w:tblStyle w:val="TableGrid"/>
        <w:tblW w:w="0" w:type="auto"/>
        <w:tblLook w:val="04A0" w:firstRow="1" w:lastRow="0" w:firstColumn="1" w:lastColumn="0" w:noHBand="0" w:noVBand="1"/>
      </w:tblPr>
      <w:tblGrid>
        <w:gridCol w:w="2337"/>
        <w:gridCol w:w="2337"/>
        <w:gridCol w:w="2338"/>
        <w:gridCol w:w="2338"/>
      </w:tblGrid>
      <w:tr w:rsidR="00FB2015" w14:paraId="59CCFE85" w14:textId="77777777" w:rsidTr="00FB2015">
        <w:tc>
          <w:tcPr>
            <w:tcW w:w="2337" w:type="dxa"/>
          </w:tcPr>
          <w:p w14:paraId="49AAA741" w14:textId="2FBB1DAC"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2DF3916" w14:textId="549F4E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89DDDFB" w14:textId="6341A1FD"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B59A99F" w14:textId="627D74F2" w:rsidR="00FB2015" w:rsidRDefault="00FE4A4F">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E4A4F" w14:paraId="0D7D3AA7" w14:textId="77777777" w:rsidTr="00FB2015">
        <w:tc>
          <w:tcPr>
            <w:tcW w:w="2337" w:type="dxa"/>
          </w:tcPr>
          <w:p w14:paraId="284D1247" w14:textId="07529B0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2FC2FF17" w14:textId="07116DB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66C0F244" w14:textId="42AA3AE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 xml:space="preserve">Creation of Executive Summary </w:t>
            </w:r>
          </w:p>
        </w:tc>
        <w:tc>
          <w:tcPr>
            <w:tcW w:w="2338" w:type="dxa"/>
          </w:tcPr>
          <w:p w14:paraId="131AFD89" w14:textId="17A3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Executive Summary document</w:t>
            </w:r>
          </w:p>
        </w:tc>
      </w:tr>
      <w:tr w:rsidR="00FE4A4F" w14:paraId="1D7C6A4E" w14:textId="77777777" w:rsidTr="00FB2015">
        <w:tc>
          <w:tcPr>
            <w:tcW w:w="2337" w:type="dxa"/>
          </w:tcPr>
          <w:p w14:paraId="66457827" w14:textId="4906FFF6"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9/5/17</w:t>
            </w:r>
          </w:p>
        </w:tc>
        <w:tc>
          <w:tcPr>
            <w:tcW w:w="2337" w:type="dxa"/>
          </w:tcPr>
          <w:p w14:paraId="121F6C41" w14:textId="2C96611A"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5A88A54C" w14:textId="2017E908"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Creation of Implications for Client </w:t>
            </w:r>
          </w:p>
        </w:tc>
        <w:tc>
          <w:tcPr>
            <w:tcW w:w="2338" w:type="dxa"/>
          </w:tcPr>
          <w:p w14:paraId="473A2A7A" w14:textId="50538F6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Implications for Client document</w:t>
            </w:r>
          </w:p>
        </w:tc>
      </w:tr>
      <w:tr w:rsidR="00FE4A4F" w14:paraId="59051F3D" w14:textId="77777777" w:rsidTr="00FB2015">
        <w:tc>
          <w:tcPr>
            <w:tcW w:w="2337" w:type="dxa"/>
          </w:tcPr>
          <w:p w14:paraId="793E13AD" w14:textId="348C524F"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5D85CD28" w14:textId="063E70C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711C545D" w14:textId="247A229E"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Items for Approval</w:t>
            </w:r>
          </w:p>
        </w:tc>
        <w:tc>
          <w:tcPr>
            <w:tcW w:w="2338" w:type="dxa"/>
          </w:tcPr>
          <w:p w14:paraId="66DD7602" w14:textId="7C8EDF7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Items for Approval document</w:t>
            </w:r>
          </w:p>
        </w:tc>
      </w:tr>
      <w:tr w:rsidR="00FE4A4F" w14:paraId="3401772E" w14:textId="77777777" w:rsidTr="00FB2015">
        <w:tc>
          <w:tcPr>
            <w:tcW w:w="2337" w:type="dxa"/>
          </w:tcPr>
          <w:p w14:paraId="71C71AB1" w14:textId="069B0F19"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7E57DAAE" w14:textId="059EF12D"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0B6D3216" w14:textId="3D96FC93"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Opening Statement</w:t>
            </w:r>
          </w:p>
        </w:tc>
        <w:tc>
          <w:tcPr>
            <w:tcW w:w="2338" w:type="dxa"/>
          </w:tcPr>
          <w:p w14:paraId="7727269E" w14:textId="64647A34"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Opening Statement document</w:t>
            </w:r>
          </w:p>
        </w:tc>
      </w:tr>
      <w:tr w:rsidR="00FE4A4F" w14:paraId="6CDC7D65" w14:textId="77777777" w:rsidTr="00FB2015">
        <w:tc>
          <w:tcPr>
            <w:tcW w:w="2337" w:type="dxa"/>
          </w:tcPr>
          <w:p w14:paraId="248D71CD" w14:textId="384348A1"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9/8/17</w:t>
            </w:r>
          </w:p>
        </w:tc>
        <w:tc>
          <w:tcPr>
            <w:tcW w:w="2337" w:type="dxa"/>
          </w:tcPr>
          <w:p w14:paraId="6153956B" w14:textId="0846075B"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E9822CE" w14:textId="0194F0C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14:paraId="0D7C191F" w14:textId="49E49C30" w:rsidR="00FE4A4F" w:rsidRDefault="00FE4A4F" w:rsidP="00FE4A4F">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Revised Executive Summary </w:t>
            </w:r>
          </w:p>
        </w:tc>
      </w:tr>
    </w:tbl>
    <w:p w14:paraId="30146E04" w14:textId="11C0BA96" w:rsidR="00134E7C" w:rsidRDefault="00134E7C">
      <w:pPr>
        <w:pStyle w:val="Normal1"/>
        <w:rPr>
          <w:sz w:val="28"/>
          <w:szCs w:val="28"/>
        </w:rPr>
      </w:pPr>
    </w:p>
    <w:p w14:paraId="29C2BF5F" w14:textId="70E984F7" w:rsidR="00E73586" w:rsidRDefault="00E73586">
      <w:pPr>
        <w:pStyle w:val="Normal1"/>
        <w:rPr>
          <w:b/>
          <w:sz w:val="28"/>
          <w:szCs w:val="28"/>
        </w:rPr>
      </w:pPr>
      <w:r>
        <w:rPr>
          <w:b/>
          <w:sz w:val="28"/>
          <w:szCs w:val="28"/>
        </w:rPr>
        <w:t>System Service Request</w:t>
      </w:r>
    </w:p>
    <w:tbl>
      <w:tblPr>
        <w:tblStyle w:val="TableGrid"/>
        <w:tblW w:w="0" w:type="auto"/>
        <w:tblLook w:val="04A0" w:firstRow="1" w:lastRow="0" w:firstColumn="1" w:lastColumn="0" w:noHBand="0" w:noVBand="1"/>
      </w:tblPr>
      <w:tblGrid>
        <w:gridCol w:w="2337"/>
        <w:gridCol w:w="2337"/>
        <w:gridCol w:w="2338"/>
        <w:gridCol w:w="2338"/>
      </w:tblGrid>
      <w:tr w:rsidR="00E73586" w14:paraId="5940BF9E" w14:textId="77777777" w:rsidTr="00E73586">
        <w:tc>
          <w:tcPr>
            <w:tcW w:w="2337" w:type="dxa"/>
          </w:tcPr>
          <w:p w14:paraId="021A6CDC" w14:textId="3D327027"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rsidRPr="00E73586">
              <w:t>Date</w:t>
            </w:r>
          </w:p>
        </w:tc>
        <w:tc>
          <w:tcPr>
            <w:tcW w:w="2337" w:type="dxa"/>
          </w:tcPr>
          <w:p w14:paraId="4ACEDE08" w14:textId="55F60895"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D28B5E4" w14:textId="62E3A56E"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1DD6ECA2" w14:textId="5B8F1369" w:rsidR="00E73586" w:rsidRPr="00E73586" w:rsidRDefault="00E7358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E73586" w14:paraId="56CAD93E" w14:textId="77777777" w:rsidTr="00E73586">
        <w:tc>
          <w:tcPr>
            <w:tcW w:w="2337" w:type="dxa"/>
          </w:tcPr>
          <w:p w14:paraId="2403F627" w14:textId="1864EDDC"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47070345" w14:textId="7305D78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3154462" w14:textId="42294DC0"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System Service Request</w:t>
            </w:r>
          </w:p>
        </w:tc>
        <w:tc>
          <w:tcPr>
            <w:tcW w:w="2338" w:type="dxa"/>
          </w:tcPr>
          <w:p w14:paraId="11ED4709" w14:textId="45988927" w:rsidR="00E73586" w:rsidRPr="00E73586" w:rsidRDefault="00E73586" w:rsidP="00E7358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System Service Request document</w:t>
            </w:r>
          </w:p>
        </w:tc>
      </w:tr>
    </w:tbl>
    <w:p w14:paraId="2E2B53DC" w14:textId="6D469C98" w:rsidR="00E73586" w:rsidRDefault="00E73586">
      <w:pPr>
        <w:pStyle w:val="Normal1"/>
        <w:rPr>
          <w:b/>
          <w:sz w:val="28"/>
          <w:szCs w:val="28"/>
        </w:rPr>
      </w:pPr>
    </w:p>
    <w:p w14:paraId="48F26050" w14:textId="1C3DDE54" w:rsidR="00C31EB6" w:rsidRDefault="00C31EB6">
      <w:pPr>
        <w:pStyle w:val="Normal1"/>
        <w:rPr>
          <w:b/>
          <w:sz w:val="28"/>
          <w:szCs w:val="28"/>
        </w:rPr>
      </w:pPr>
      <w:r>
        <w:rPr>
          <w:b/>
          <w:sz w:val="28"/>
          <w:szCs w:val="28"/>
        </w:rPr>
        <w:t>Project Charter</w:t>
      </w:r>
    </w:p>
    <w:tbl>
      <w:tblPr>
        <w:tblStyle w:val="TableGrid"/>
        <w:tblW w:w="0" w:type="auto"/>
        <w:tblLook w:val="04A0" w:firstRow="1" w:lastRow="0" w:firstColumn="1" w:lastColumn="0" w:noHBand="0" w:noVBand="1"/>
      </w:tblPr>
      <w:tblGrid>
        <w:gridCol w:w="2337"/>
        <w:gridCol w:w="2337"/>
        <w:gridCol w:w="2338"/>
        <w:gridCol w:w="2338"/>
      </w:tblGrid>
      <w:tr w:rsidR="00C31EB6" w14:paraId="70A92E1B" w14:textId="77777777" w:rsidTr="00C31EB6">
        <w:tc>
          <w:tcPr>
            <w:tcW w:w="2337" w:type="dxa"/>
          </w:tcPr>
          <w:p w14:paraId="5ECD71A4" w14:textId="454B7B4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rsidRPr="00C31EB6">
              <w:t>Date</w:t>
            </w:r>
          </w:p>
        </w:tc>
        <w:tc>
          <w:tcPr>
            <w:tcW w:w="2337" w:type="dxa"/>
          </w:tcPr>
          <w:p w14:paraId="0A8D8E80" w14:textId="03EA2CE2"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73A089E1" w14:textId="69E371A3"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70D68495" w14:textId="13DC5BF4" w:rsidR="00C31EB6" w:rsidRPr="00C31EB6" w:rsidRDefault="00C31EB6">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31EB6" w14:paraId="48160603" w14:textId="77777777" w:rsidTr="00C31EB6">
        <w:tc>
          <w:tcPr>
            <w:tcW w:w="2337" w:type="dxa"/>
          </w:tcPr>
          <w:p w14:paraId="255AA3E4" w14:textId="5AB2A6C7"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214E32D4" w14:textId="12B5188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5000B00D" w14:textId="487BC784"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Project Charter</w:t>
            </w:r>
          </w:p>
        </w:tc>
        <w:tc>
          <w:tcPr>
            <w:tcW w:w="2338" w:type="dxa"/>
          </w:tcPr>
          <w:p w14:paraId="456ED60A" w14:textId="4FA1FB2E" w:rsidR="00C31EB6" w:rsidRP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Project Charter document</w:t>
            </w:r>
          </w:p>
        </w:tc>
      </w:tr>
      <w:tr w:rsidR="00C31EB6" w14:paraId="7480A9D3" w14:textId="77777777" w:rsidTr="00C31EB6">
        <w:tc>
          <w:tcPr>
            <w:tcW w:w="2337" w:type="dxa"/>
          </w:tcPr>
          <w:p w14:paraId="14FB6A9C" w14:textId="7A9609C1"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359BD8" w14:textId="69012EE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FA877A5" w14:textId="7E69D879"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Project Charter</w:t>
            </w:r>
          </w:p>
        </w:tc>
        <w:tc>
          <w:tcPr>
            <w:tcW w:w="2338" w:type="dxa"/>
          </w:tcPr>
          <w:p w14:paraId="7D02EE66" w14:textId="73C8ABFA" w:rsidR="00C31EB6" w:rsidRDefault="00C31EB6" w:rsidP="00C31EB6">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Stakeholders and Responsibilities</w:t>
            </w:r>
          </w:p>
        </w:tc>
      </w:tr>
    </w:tbl>
    <w:p w14:paraId="0C87013A" w14:textId="3246D734" w:rsidR="00C31EB6" w:rsidRDefault="00C31EB6">
      <w:pPr>
        <w:pStyle w:val="Normal1"/>
        <w:rPr>
          <w:b/>
          <w:sz w:val="28"/>
          <w:szCs w:val="28"/>
        </w:rPr>
      </w:pPr>
    </w:p>
    <w:p w14:paraId="62BAA427" w14:textId="1C295052" w:rsidR="00C31EB6" w:rsidRDefault="00B92330">
      <w:pPr>
        <w:pStyle w:val="Normal1"/>
        <w:rPr>
          <w:b/>
          <w:sz w:val="28"/>
          <w:szCs w:val="28"/>
        </w:rPr>
      </w:pPr>
      <w:r>
        <w:rPr>
          <w:b/>
          <w:sz w:val="28"/>
          <w:szCs w:val="28"/>
        </w:rPr>
        <w:t>Project Scope Statement</w:t>
      </w:r>
    </w:p>
    <w:tbl>
      <w:tblPr>
        <w:tblStyle w:val="TableGrid"/>
        <w:tblW w:w="0" w:type="auto"/>
        <w:tblLook w:val="04A0" w:firstRow="1" w:lastRow="0" w:firstColumn="1" w:lastColumn="0" w:noHBand="0" w:noVBand="1"/>
      </w:tblPr>
      <w:tblGrid>
        <w:gridCol w:w="2337"/>
        <w:gridCol w:w="2337"/>
        <w:gridCol w:w="2338"/>
        <w:gridCol w:w="2338"/>
      </w:tblGrid>
      <w:tr w:rsidR="00B92330" w14:paraId="3F83B603" w14:textId="77777777" w:rsidTr="00B92330">
        <w:tc>
          <w:tcPr>
            <w:tcW w:w="2337" w:type="dxa"/>
          </w:tcPr>
          <w:p w14:paraId="58D3A414" w14:textId="0124EA01"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4A4A8515" w14:textId="7F1EC08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27E04D19" w14:textId="7FDCAB6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2FA8315" w14:textId="1B55396F"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92330" w14:paraId="1A6A69B6" w14:textId="77777777" w:rsidTr="00B92330">
        <w:tc>
          <w:tcPr>
            <w:tcW w:w="2337" w:type="dxa"/>
          </w:tcPr>
          <w:p w14:paraId="3AEA74D2" w14:textId="49EA0D25"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lastRenderedPageBreak/>
              <w:t>10/2/17</w:t>
            </w:r>
          </w:p>
        </w:tc>
        <w:tc>
          <w:tcPr>
            <w:tcW w:w="2337" w:type="dxa"/>
          </w:tcPr>
          <w:p w14:paraId="4F906D10" w14:textId="33072E2B"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2B4D14E" w14:textId="483A224E"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c>
          <w:tcPr>
            <w:tcW w:w="2338" w:type="dxa"/>
          </w:tcPr>
          <w:p w14:paraId="1DCE9D04" w14:textId="1EAD8D3C" w:rsidR="00B92330" w:rsidRPr="00B92330" w:rsidRDefault="00B92330">
            <w:pPr>
              <w:pStyle w:val="Normal1"/>
              <w:pBdr>
                <w:top w:val="none" w:sz="0" w:space="0" w:color="auto"/>
                <w:left w:val="none" w:sz="0" w:space="0" w:color="auto"/>
                <w:bottom w:val="none" w:sz="0" w:space="0" w:color="auto"/>
                <w:right w:val="none" w:sz="0" w:space="0" w:color="auto"/>
                <w:between w:val="none" w:sz="0" w:space="0" w:color="auto"/>
              </w:pBdr>
            </w:pPr>
            <w:r>
              <w:t>Created Project Scope Statement</w:t>
            </w:r>
          </w:p>
        </w:tc>
      </w:tr>
      <w:tr w:rsidR="00B92330" w14:paraId="36337AF6" w14:textId="77777777" w:rsidTr="00B92330">
        <w:tc>
          <w:tcPr>
            <w:tcW w:w="2337" w:type="dxa"/>
          </w:tcPr>
          <w:p w14:paraId="0388C30C" w14:textId="3F75B45E"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30AF5BB5" w14:textId="21954C32"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525DF902" w14:textId="3FD240F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c>
          <w:tcPr>
            <w:tcW w:w="2338" w:type="dxa"/>
          </w:tcPr>
          <w:p w14:paraId="7A269BCA" w14:textId="39D1454A" w:rsidR="00B92330" w:rsidRDefault="00B92330">
            <w:pPr>
              <w:pStyle w:val="Normal1"/>
              <w:pBdr>
                <w:top w:val="none" w:sz="0" w:space="0" w:color="auto"/>
                <w:left w:val="none" w:sz="0" w:space="0" w:color="auto"/>
                <w:bottom w:val="none" w:sz="0" w:space="0" w:color="auto"/>
                <w:right w:val="none" w:sz="0" w:space="0" w:color="auto"/>
                <w:between w:val="none" w:sz="0" w:space="0" w:color="auto"/>
              </w:pBdr>
            </w:pPr>
            <w:r>
              <w:t>Revised Project Scope Statement</w:t>
            </w:r>
          </w:p>
        </w:tc>
      </w:tr>
    </w:tbl>
    <w:p w14:paraId="77FB2D68" w14:textId="320AA335" w:rsidR="00B92330" w:rsidRDefault="00B92330">
      <w:pPr>
        <w:pStyle w:val="Normal1"/>
        <w:rPr>
          <w:b/>
          <w:sz w:val="28"/>
          <w:szCs w:val="28"/>
        </w:rPr>
      </w:pPr>
    </w:p>
    <w:p w14:paraId="5D23F2BB" w14:textId="0C4CD458" w:rsidR="00BB4380" w:rsidRDefault="00BB4380">
      <w:pPr>
        <w:pStyle w:val="Normal1"/>
        <w:rPr>
          <w:b/>
          <w:sz w:val="28"/>
          <w:szCs w:val="28"/>
        </w:rPr>
      </w:pPr>
      <w:r>
        <w:rPr>
          <w:b/>
          <w:sz w:val="28"/>
          <w:szCs w:val="28"/>
        </w:rPr>
        <w:t>Statement of Work</w:t>
      </w:r>
    </w:p>
    <w:tbl>
      <w:tblPr>
        <w:tblStyle w:val="TableGrid"/>
        <w:tblW w:w="0" w:type="auto"/>
        <w:tblLook w:val="04A0" w:firstRow="1" w:lastRow="0" w:firstColumn="1" w:lastColumn="0" w:noHBand="0" w:noVBand="1"/>
      </w:tblPr>
      <w:tblGrid>
        <w:gridCol w:w="2337"/>
        <w:gridCol w:w="2337"/>
        <w:gridCol w:w="2338"/>
        <w:gridCol w:w="2338"/>
      </w:tblGrid>
      <w:tr w:rsidR="00222F6B" w14:paraId="668A9F91" w14:textId="77777777" w:rsidTr="00BB4380">
        <w:tc>
          <w:tcPr>
            <w:tcW w:w="2337" w:type="dxa"/>
          </w:tcPr>
          <w:p w14:paraId="1BD3CA15" w14:textId="0C779714"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26FC36D6" w14:textId="4F6D2C6A"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4D073DA" w14:textId="14D34C15"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3BF9504E" w14:textId="6795C63D" w:rsid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B4380" w14:paraId="3D675AAE" w14:textId="77777777" w:rsidTr="00BB4380">
        <w:tc>
          <w:tcPr>
            <w:tcW w:w="2337" w:type="dxa"/>
          </w:tcPr>
          <w:p w14:paraId="0088B74D" w14:textId="71ADB60F"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10/2/17</w:t>
            </w:r>
          </w:p>
        </w:tc>
        <w:tc>
          <w:tcPr>
            <w:tcW w:w="2337" w:type="dxa"/>
          </w:tcPr>
          <w:p w14:paraId="17ECC484" w14:textId="302E642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13BB0A0" w14:textId="235D0E0C"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c>
          <w:tcPr>
            <w:tcW w:w="2338" w:type="dxa"/>
          </w:tcPr>
          <w:p w14:paraId="19F3EA11" w14:textId="5B580C39"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Created Statement of Work</w:t>
            </w:r>
          </w:p>
        </w:tc>
      </w:tr>
      <w:tr w:rsidR="00BB4380" w14:paraId="0617AB71" w14:textId="77777777" w:rsidTr="00BB4380">
        <w:tc>
          <w:tcPr>
            <w:tcW w:w="2337" w:type="dxa"/>
          </w:tcPr>
          <w:p w14:paraId="410E8A25" w14:textId="5B6CB8AA"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10/8/17</w:t>
            </w:r>
          </w:p>
        </w:tc>
        <w:tc>
          <w:tcPr>
            <w:tcW w:w="2337" w:type="dxa"/>
          </w:tcPr>
          <w:p w14:paraId="65D68B79" w14:textId="74F53B67"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72B19F95" w14:textId="1306574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c>
          <w:tcPr>
            <w:tcW w:w="2338" w:type="dxa"/>
          </w:tcPr>
          <w:p w14:paraId="23441649" w14:textId="5694A751" w:rsidR="00BB4380" w:rsidRPr="00BB4380" w:rsidRDefault="00BB4380">
            <w:pPr>
              <w:pStyle w:val="Normal1"/>
              <w:pBdr>
                <w:top w:val="none" w:sz="0" w:space="0" w:color="auto"/>
                <w:left w:val="none" w:sz="0" w:space="0" w:color="auto"/>
                <w:bottom w:val="none" w:sz="0" w:space="0" w:color="auto"/>
                <w:right w:val="none" w:sz="0" w:space="0" w:color="auto"/>
                <w:between w:val="none" w:sz="0" w:space="0" w:color="auto"/>
              </w:pBdr>
            </w:pPr>
            <w:r>
              <w:t>Revised Statement of Work</w:t>
            </w:r>
          </w:p>
        </w:tc>
      </w:tr>
    </w:tbl>
    <w:p w14:paraId="4A02CB8C" w14:textId="77777777" w:rsidR="00140CA0" w:rsidRDefault="00140CA0">
      <w:pPr>
        <w:pStyle w:val="Normal1"/>
        <w:rPr>
          <w:b/>
          <w:sz w:val="28"/>
          <w:szCs w:val="28"/>
        </w:rPr>
      </w:pPr>
    </w:p>
    <w:p w14:paraId="7A7AF66D" w14:textId="31CE90CA" w:rsidR="00BB4380" w:rsidRPr="00C31EB6" w:rsidRDefault="00140CA0">
      <w:pPr>
        <w:pStyle w:val="Normal1"/>
        <w:rPr>
          <w:b/>
          <w:sz w:val="28"/>
          <w:szCs w:val="28"/>
        </w:rPr>
      </w:pPr>
      <w:r>
        <w:rPr>
          <w:b/>
          <w:sz w:val="28"/>
          <w:szCs w:val="28"/>
        </w:rPr>
        <w:t xml:space="preserve">Work </w:t>
      </w:r>
      <w:r w:rsidR="00FA1ADE">
        <w:rPr>
          <w:b/>
          <w:sz w:val="28"/>
          <w:szCs w:val="28"/>
        </w:rPr>
        <w:t>Breakdown Structure and WBS</w:t>
      </w:r>
      <w:r>
        <w:rPr>
          <w:b/>
          <w:sz w:val="28"/>
          <w:szCs w:val="28"/>
        </w:rPr>
        <w:t xml:space="preserve"> Dictionary</w:t>
      </w:r>
    </w:p>
    <w:tbl>
      <w:tblPr>
        <w:tblStyle w:val="TableGrid"/>
        <w:tblW w:w="0" w:type="auto"/>
        <w:tblLook w:val="04A0" w:firstRow="1" w:lastRow="0" w:firstColumn="1" w:lastColumn="0" w:noHBand="0" w:noVBand="1"/>
      </w:tblPr>
      <w:tblGrid>
        <w:gridCol w:w="2337"/>
        <w:gridCol w:w="2337"/>
        <w:gridCol w:w="2338"/>
        <w:gridCol w:w="2338"/>
      </w:tblGrid>
      <w:tr w:rsidR="00140CA0" w14:paraId="775E1924" w14:textId="77777777" w:rsidTr="00140CA0">
        <w:tc>
          <w:tcPr>
            <w:tcW w:w="2337" w:type="dxa"/>
          </w:tcPr>
          <w:p w14:paraId="1089B6B5" w14:textId="27E7E77C"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Date </w:t>
            </w:r>
          </w:p>
        </w:tc>
        <w:tc>
          <w:tcPr>
            <w:tcW w:w="2337" w:type="dxa"/>
          </w:tcPr>
          <w:p w14:paraId="0E32F102" w14:textId="69755CB8"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354967E" w14:textId="66FFA1CB"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 xml:space="preserve">Change </w:t>
            </w:r>
          </w:p>
        </w:tc>
        <w:tc>
          <w:tcPr>
            <w:tcW w:w="2338" w:type="dxa"/>
          </w:tcPr>
          <w:p w14:paraId="6F1E4586" w14:textId="357FC2B4"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140CA0" w14:paraId="093E229A" w14:textId="77777777" w:rsidTr="00140CA0">
        <w:tc>
          <w:tcPr>
            <w:tcW w:w="2337" w:type="dxa"/>
          </w:tcPr>
          <w:p w14:paraId="6FF776D5" w14:textId="7273DFE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0396B3DB" w14:textId="626285CD"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477E9061" w14:textId="03B187CA"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Created Work Breakdown Structure &amp; Dictionary</w:t>
            </w:r>
          </w:p>
        </w:tc>
        <w:tc>
          <w:tcPr>
            <w:tcW w:w="2338" w:type="dxa"/>
          </w:tcPr>
          <w:p w14:paraId="5D75BF70" w14:textId="2D5CE70A" w:rsidR="00140CA0" w:rsidRPr="00140CA0" w:rsidRDefault="00222F6B">
            <w:pPr>
              <w:pStyle w:val="Normal1"/>
              <w:pBdr>
                <w:top w:val="none" w:sz="0" w:space="0" w:color="auto"/>
                <w:left w:val="none" w:sz="0" w:space="0" w:color="auto"/>
                <w:bottom w:val="none" w:sz="0" w:space="0" w:color="auto"/>
                <w:right w:val="none" w:sz="0" w:space="0" w:color="auto"/>
                <w:between w:val="none" w:sz="0" w:space="0" w:color="auto"/>
              </w:pBdr>
            </w:pPr>
            <w:r>
              <w:t>Created Work Breakdown Structure &amp; Dictionary</w:t>
            </w:r>
          </w:p>
        </w:tc>
      </w:tr>
    </w:tbl>
    <w:p w14:paraId="1E3EDD16" w14:textId="6CB4690F" w:rsidR="00140CA0" w:rsidRDefault="00140CA0">
      <w:pPr>
        <w:pStyle w:val="Normal1"/>
        <w:rPr>
          <w:b/>
          <w:sz w:val="28"/>
          <w:szCs w:val="28"/>
        </w:rPr>
      </w:pPr>
    </w:p>
    <w:p w14:paraId="602F5D02" w14:textId="50BC0610" w:rsidR="00140CA0" w:rsidRDefault="00222F6B">
      <w:pPr>
        <w:pStyle w:val="Normal1"/>
        <w:rPr>
          <w:b/>
          <w:sz w:val="28"/>
          <w:szCs w:val="28"/>
        </w:rPr>
      </w:pPr>
      <w:r>
        <w:rPr>
          <w:b/>
          <w:sz w:val="28"/>
          <w:szCs w:val="28"/>
        </w:rPr>
        <w:t>Gantt Chart</w:t>
      </w:r>
    </w:p>
    <w:tbl>
      <w:tblPr>
        <w:tblStyle w:val="TableGrid"/>
        <w:tblW w:w="0" w:type="auto"/>
        <w:tblLook w:val="04A0" w:firstRow="1" w:lastRow="0" w:firstColumn="1" w:lastColumn="0" w:noHBand="0" w:noVBand="1"/>
      </w:tblPr>
      <w:tblGrid>
        <w:gridCol w:w="2337"/>
        <w:gridCol w:w="2337"/>
        <w:gridCol w:w="2338"/>
        <w:gridCol w:w="2338"/>
      </w:tblGrid>
      <w:tr w:rsidR="00222F6B" w14:paraId="4E2C7E9D" w14:textId="77777777" w:rsidTr="00222F6B">
        <w:tc>
          <w:tcPr>
            <w:tcW w:w="2337" w:type="dxa"/>
          </w:tcPr>
          <w:p w14:paraId="15CDA46A" w14:textId="253682CD"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D29420A" w14:textId="5F7EAE62"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2D730B6" w14:textId="261BC3C1"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47456A4" w14:textId="079E78A4"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222F6B" w14:paraId="0C55374C" w14:textId="77777777" w:rsidTr="00222F6B">
        <w:tc>
          <w:tcPr>
            <w:tcW w:w="2337" w:type="dxa"/>
          </w:tcPr>
          <w:p w14:paraId="1C021DE3" w14:textId="43D580EE"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18414092" w14:textId="70BFF769"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1A56CFDF" w14:textId="62A728B7"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c>
          <w:tcPr>
            <w:tcW w:w="2338" w:type="dxa"/>
          </w:tcPr>
          <w:p w14:paraId="0F7165A5" w14:textId="3C57512B" w:rsidR="00222F6B" w:rsidRPr="00222F6B" w:rsidRDefault="00222F6B">
            <w:pPr>
              <w:pStyle w:val="Normal1"/>
              <w:pBdr>
                <w:top w:val="none" w:sz="0" w:space="0" w:color="auto"/>
                <w:left w:val="none" w:sz="0" w:space="0" w:color="auto"/>
                <w:bottom w:val="none" w:sz="0" w:space="0" w:color="auto"/>
                <w:right w:val="none" w:sz="0" w:space="0" w:color="auto"/>
                <w:between w:val="none" w:sz="0" w:space="0" w:color="auto"/>
              </w:pBdr>
            </w:pPr>
            <w:r>
              <w:t>Created Gantt Chart</w:t>
            </w:r>
          </w:p>
        </w:tc>
      </w:tr>
    </w:tbl>
    <w:p w14:paraId="58416F13" w14:textId="5C957357" w:rsidR="00222F6B" w:rsidRDefault="00222F6B">
      <w:pPr>
        <w:pStyle w:val="Normal1"/>
        <w:rPr>
          <w:b/>
          <w:sz w:val="28"/>
          <w:szCs w:val="28"/>
        </w:rPr>
      </w:pPr>
    </w:p>
    <w:p w14:paraId="6C76C843" w14:textId="0F667EFF" w:rsidR="00FA1ADE" w:rsidRDefault="00FA1ADE">
      <w:pPr>
        <w:pStyle w:val="Normal1"/>
        <w:rPr>
          <w:b/>
          <w:sz w:val="28"/>
          <w:szCs w:val="28"/>
        </w:rPr>
      </w:pPr>
      <w:r>
        <w:rPr>
          <w:b/>
          <w:sz w:val="28"/>
          <w:szCs w:val="28"/>
        </w:rPr>
        <w:t>Economic Feasibility Analysis</w:t>
      </w:r>
    </w:p>
    <w:tbl>
      <w:tblPr>
        <w:tblStyle w:val="TableGrid"/>
        <w:tblW w:w="0" w:type="auto"/>
        <w:tblLook w:val="04A0" w:firstRow="1" w:lastRow="0" w:firstColumn="1" w:lastColumn="0" w:noHBand="0" w:noVBand="1"/>
      </w:tblPr>
      <w:tblGrid>
        <w:gridCol w:w="2337"/>
        <w:gridCol w:w="2337"/>
        <w:gridCol w:w="2338"/>
        <w:gridCol w:w="2338"/>
      </w:tblGrid>
      <w:tr w:rsidR="00FA1ADE" w14:paraId="3FC2859F" w14:textId="77777777" w:rsidTr="00FA1ADE">
        <w:tc>
          <w:tcPr>
            <w:tcW w:w="2337" w:type="dxa"/>
          </w:tcPr>
          <w:p w14:paraId="4DF360A3" w14:textId="56E9038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CCF3B4A" w14:textId="5EDD05AA"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52232D8" w14:textId="59166BBE"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0C053B59" w14:textId="61765B17"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14:paraId="3D1E81CB" w14:textId="77777777" w:rsidTr="00FA1ADE">
        <w:tc>
          <w:tcPr>
            <w:tcW w:w="2337" w:type="dxa"/>
          </w:tcPr>
          <w:p w14:paraId="248CF8C2" w14:textId="15BC33A8"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9/27/17</w:t>
            </w:r>
          </w:p>
        </w:tc>
        <w:tc>
          <w:tcPr>
            <w:tcW w:w="2337" w:type="dxa"/>
          </w:tcPr>
          <w:p w14:paraId="4F2FF5B4" w14:textId="701672D2"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F1E250" w14:textId="4DF4A9AC"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c>
          <w:tcPr>
            <w:tcW w:w="2338" w:type="dxa"/>
          </w:tcPr>
          <w:p w14:paraId="438414CB" w14:textId="1FA55F80" w:rsidR="00FA1ADE" w:rsidRPr="00FA1ADE" w:rsidRDefault="00FA1ADE">
            <w:pPr>
              <w:pStyle w:val="Normal1"/>
              <w:pBdr>
                <w:top w:val="none" w:sz="0" w:space="0" w:color="auto"/>
                <w:left w:val="none" w:sz="0" w:space="0" w:color="auto"/>
                <w:bottom w:val="none" w:sz="0" w:space="0" w:color="auto"/>
                <w:right w:val="none" w:sz="0" w:space="0" w:color="auto"/>
                <w:between w:val="none" w:sz="0" w:space="0" w:color="auto"/>
              </w:pBdr>
            </w:pPr>
            <w:r>
              <w:t>Created Economic Feasibility Analysis</w:t>
            </w:r>
          </w:p>
        </w:tc>
      </w:tr>
    </w:tbl>
    <w:p w14:paraId="6A22BA9A" w14:textId="264D78C2" w:rsidR="00FA1ADE" w:rsidRDefault="00FA1ADE">
      <w:pPr>
        <w:pStyle w:val="Normal1"/>
        <w:rPr>
          <w:b/>
          <w:sz w:val="28"/>
          <w:szCs w:val="28"/>
        </w:rPr>
      </w:pPr>
    </w:p>
    <w:p w14:paraId="051E7A5B" w14:textId="4B531457" w:rsidR="00FA1ADE" w:rsidRDefault="00FA1ADE">
      <w:pPr>
        <w:pStyle w:val="Normal1"/>
        <w:rPr>
          <w:b/>
          <w:sz w:val="28"/>
          <w:szCs w:val="28"/>
        </w:rPr>
      </w:pPr>
      <w:r>
        <w:rPr>
          <w:b/>
          <w:sz w:val="28"/>
          <w:szCs w:val="28"/>
        </w:rPr>
        <w:t>Enterprise Diagrams</w:t>
      </w:r>
    </w:p>
    <w:tbl>
      <w:tblPr>
        <w:tblStyle w:val="TableGrid"/>
        <w:tblW w:w="0" w:type="auto"/>
        <w:tblLook w:val="04A0" w:firstRow="1" w:lastRow="0" w:firstColumn="1" w:lastColumn="0" w:noHBand="0" w:noVBand="1"/>
      </w:tblPr>
      <w:tblGrid>
        <w:gridCol w:w="2337"/>
        <w:gridCol w:w="2337"/>
        <w:gridCol w:w="2338"/>
        <w:gridCol w:w="2338"/>
      </w:tblGrid>
      <w:tr w:rsidR="00FA1ADE" w:rsidRPr="00FA1ADE" w14:paraId="73FEA0A8" w14:textId="77777777" w:rsidTr="00B44F6A">
        <w:tc>
          <w:tcPr>
            <w:tcW w:w="2337" w:type="dxa"/>
          </w:tcPr>
          <w:p w14:paraId="68BB6BD6"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7924D96A"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15B5AE32"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75E88336"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FA1ADE" w:rsidRPr="00FA1ADE" w14:paraId="0A509F1F" w14:textId="77777777" w:rsidTr="00B44F6A">
        <w:tc>
          <w:tcPr>
            <w:tcW w:w="2337" w:type="dxa"/>
          </w:tcPr>
          <w:p w14:paraId="0A66388F"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lastRenderedPageBreak/>
              <w:t>9/27/17</w:t>
            </w:r>
          </w:p>
        </w:tc>
        <w:tc>
          <w:tcPr>
            <w:tcW w:w="2337" w:type="dxa"/>
          </w:tcPr>
          <w:p w14:paraId="0E946C3E" w14:textId="77777777"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6F093307" w14:textId="3E85C094"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c>
          <w:tcPr>
            <w:tcW w:w="2338" w:type="dxa"/>
          </w:tcPr>
          <w:p w14:paraId="4EF78FB3" w14:textId="1F184A36" w:rsidR="00FA1ADE" w:rsidRPr="00FA1ADE" w:rsidRDefault="00FA1ADE" w:rsidP="00B44F6A">
            <w:pPr>
              <w:pStyle w:val="Normal1"/>
              <w:pBdr>
                <w:top w:val="none" w:sz="0" w:space="0" w:color="auto"/>
                <w:left w:val="none" w:sz="0" w:space="0" w:color="auto"/>
                <w:bottom w:val="none" w:sz="0" w:space="0" w:color="auto"/>
                <w:right w:val="none" w:sz="0" w:space="0" w:color="auto"/>
                <w:between w:val="none" w:sz="0" w:space="0" w:color="auto"/>
              </w:pBdr>
            </w:pPr>
            <w:r>
              <w:t>Created Enterprise Diagrams</w:t>
            </w:r>
          </w:p>
        </w:tc>
      </w:tr>
    </w:tbl>
    <w:p w14:paraId="4D4034DB" w14:textId="56F89A3C" w:rsidR="00FA1ADE" w:rsidRDefault="00FA1ADE">
      <w:pPr>
        <w:pStyle w:val="Normal1"/>
        <w:rPr>
          <w:b/>
          <w:sz w:val="28"/>
          <w:szCs w:val="28"/>
        </w:rPr>
      </w:pPr>
    </w:p>
    <w:p w14:paraId="1A41D7A6" w14:textId="26E9E9FA" w:rsidR="005D5DF9" w:rsidRDefault="005D5DF9">
      <w:pPr>
        <w:pStyle w:val="Normal1"/>
        <w:rPr>
          <w:b/>
          <w:sz w:val="28"/>
          <w:szCs w:val="28"/>
        </w:rPr>
      </w:pPr>
      <w:r>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5D5DF9" w:rsidRPr="00FA1ADE" w14:paraId="66AD4101" w14:textId="77777777" w:rsidTr="00B44F6A">
        <w:tc>
          <w:tcPr>
            <w:tcW w:w="2337" w:type="dxa"/>
          </w:tcPr>
          <w:p w14:paraId="06373165" w14:textId="77777777" w:rsidR="005D5DF9" w:rsidRPr="00FA1ADE" w:rsidRDefault="005D5DF9" w:rsidP="00B44F6A">
            <w:pPr>
              <w:pStyle w:val="Normal1"/>
              <w:pBdr>
                <w:top w:val="none" w:sz="0" w:space="0" w:color="auto"/>
                <w:left w:val="none" w:sz="0" w:space="0" w:color="auto"/>
                <w:bottom w:val="none" w:sz="0" w:space="0" w:color="auto"/>
                <w:right w:val="none" w:sz="0" w:space="0" w:color="auto"/>
                <w:between w:val="none" w:sz="0" w:space="0" w:color="auto"/>
              </w:pBdr>
            </w:pPr>
            <w:r w:rsidRPr="00FA1ADE">
              <w:t>Date</w:t>
            </w:r>
          </w:p>
        </w:tc>
        <w:tc>
          <w:tcPr>
            <w:tcW w:w="2337" w:type="dxa"/>
          </w:tcPr>
          <w:p w14:paraId="0E6EA245" w14:textId="77777777" w:rsidR="005D5DF9" w:rsidRPr="00FA1ADE" w:rsidRDefault="005D5DF9" w:rsidP="00B44F6A">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553FBD8" w14:textId="77777777" w:rsidR="005D5DF9" w:rsidRPr="00FA1ADE" w:rsidRDefault="005D5DF9" w:rsidP="00B44F6A">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41F171F3" w14:textId="77777777" w:rsidR="005D5DF9" w:rsidRPr="00FA1ADE" w:rsidRDefault="005D5DF9" w:rsidP="00B44F6A">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5D5DF9" w:rsidRPr="00FA1ADE" w14:paraId="25E3E4E5" w14:textId="77777777" w:rsidTr="00B44F6A">
        <w:tc>
          <w:tcPr>
            <w:tcW w:w="2337" w:type="dxa"/>
          </w:tcPr>
          <w:p w14:paraId="1FA3B961" w14:textId="44F74B5D"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t>8/30/17</w:t>
            </w:r>
          </w:p>
        </w:tc>
        <w:tc>
          <w:tcPr>
            <w:tcW w:w="2337" w:type="dxa"/>
          </w:tcPr>
          <w:p w14:paraId="670B74EF" w14:textId="5E1304BA"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D91E597" w14:textId="1AA93A86"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w:t>
            </w:r>
          </w:p>
        </w:tc>
        <w:tc>
          <w:tcPr>
            <w:tcW w:w="2338" w:type="dxa"/>
          </w:tcPr>
          <w:p w14:paraId="2121B9DC" w14:textId="6936F02F" w:rsidR="005D5DF9" w:rsidRPr="00FA1ADE" w:rsidRDefault="005D5DF9" w:rsidP="005D5DF9">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Roles and Responsibilities Document for Milestone 1.</w:t>
            </w:r>
          </w:p>
        </w:tc>
      </w:tr>
      <w:tr w:rsidR="00CA055A" w:rsidRPr="00FA1ADE" w14:paraId="0EFB43D6" w14:textId="77777777" w:rsidTr="00B44F6A">
        <w:tc>
          <w:tcPr>
            <w:tcW w:w="2337" w:type="dxa"/>
          </w:tcPr>
          <w:p w14:paraId="49D68EC9" w14:textId="1454D6A2"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pPr>
            <w:r>
              <w:t>9/16/17</w:t>
            </w:r>
          </w:p>
        </w:tc>
        <w:tc>
          <w:tcPr>
            <w:tcW w:w="2337" w:type="dxa"/>
          </w:tcPr>
          <w:p w14:paraId="47308245" w14:textId="58661E51"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B027552" w14:textId="2DD6D62A"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c>
          <w:tcPr>
            <w:tcW w:w="2338" w:type="dxa"/>
          </w:tcPr>
          <w:p w14:paraId="185BA5FB" w14:textId="07FBF820" w:rsidR="00CA055A" w:rsidRDefault="00CA055A" w:rsidP="005D5DF9">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Milestone2</w:t>
            </w:r>
          </w:p>
        </w:tc>
      </w:tr>
    </w:tbl>
    <w:p w14:paraId="76C1DC8E" w14:textId="716A131E" w:rsidR="005D5DF9" w:rsidRDefault="005D5DF9">
      <w:pPr>
        <w:pStyle w:val="Normal1"/>
        <w:rPr>
          <w:b/>
          <w:sz w:val="28"/>
          <w:szCs w:val="28"/>
        </w:rPr>
      </w:pPr>
    </w:p>
    <w:p w14:paraId="0D6C6B0D" w14:textId="77D02EEC" w:rsidR="00C55B9D" w:rsidRDefault="00C55B9D">
      <w:pPr>
        <w:pStyle w:val="Normal1"/>
        <w:rPr>
          <w:b/>
          <w:sz w:val="28"/>
          <w:szCs w:val="28"/>
        </w:rPr>
      </w:pPr>
      <w:r>
        <w:rPr>
          <w:b/>
          <w:sz w:val="28"/>
          <w:szCs w:val="28"/>
        </w:rPr>
        <w:t>Communication Management Plan</w:t>
      </w:r>
    </w:p>
    <w:tbl>
      <w:tblPr>
        <w:tblStyle w:val="TableGrid"/>
        <w:tblW w:w="0" w:type="auto"/>
        <w:tblLook w:val="04A0" w:firstRow="1" w:lastRow="0" w:firstColumn="1" w:lastColumn="0" w:noHBand="0" w:noVBand="1"/>
      </w:tblPr>
      <w:tblGrid>
        <w:gridCol w:w="2337"/>
        <w:gridCol w:w="2337"/>
        <w:gridCol w:w="2338"/>
        <w:gridCol w:w="2338"/>
      </w:tblGrid>
      <w:tr w:rsidR="00C55B9D" w14:paraId="77E386AF" w14:textId="77777777" w:rsidTr="00C55B9D">
        <w:tc>
          <w:tcPr>
            <w:tcW w:w="2337" w:type="dxa"/>
          </w:tcPr>
          <w:p w14:paraId="12EA2F28" w14:textId="71628990"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3D1FCBAD" w14:textId="37F80C68"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07D583E4" w14:textId="2D1BC68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253185B7" w14:textId="3ADED959"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4F83A894" w14:textId="77777777" w:rsidTr="00C55B9D">
        <w:tc>
          <w:tcPr>
            <w:tcW w:w="2337" w:type="dxa"/>
          </w:tcPr>
          <w:p w14:paraId="6EB2D32B" w14:textId="38C870E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9/5/17</w:t>
            </w:r>
          </w:p>
        </w:tc>
        <w:tc>
          <w:tcPr>
            <w:tcW w:w="2337" w:type="dxa"/>
          </w:tcPr>
          <w:p w14:paraId="5D5C1287" w14:textId="7CA0AA81"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303FB344" w14:textId="3ABA0D7A"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Communication Management Plan</w:t>
            </w:r>
          </w:p>
        </w:tc>
        <w:tc>
          <w:tcPr>
            <w:tcW w:w="2338" w:type="dxa"/>
          </w:tcPr>
          <w:p w14:paraId="16CCF299" w14:textId="0EA3C97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Communication Management Plan Document</w:t>
            </w:r>
          </w:p>
        </w:tc>
      </w:tr>
      <w:tr w:rsidR="00C55B9D" w14:paraId="20ABE3EC" w14:textId="77777777" w:rsidTr="00C55B9D">
        <w:tc>
          <w:tcPr>
            <w:tcW w:w="2337" w:type="dxa"/>
          </w:tcPr>
          <w:p w14:paraId="16D534D2" w14:textId="13DCD52D"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0C580774" w14:textId="19EACE8E"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2822923B" w14:textId="6002E1B2"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Communication Management Plan</w:t>
            </w:r>
          </w:p>
        </w:tc>
        <w:tc>
          <w:tcPr>
            <w:tcW w:w="2338" w:type="dxa"/>
          </w:tcPr>
          <w:p w14:paraId="5150B7E6" w14:textId="699947C6" w:rsid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Included the use of slack website for communication within the group</w:t>
            </w:r>
          </w:p>
        </w:tc>
      </w:tr>
    </w:tbl>
    <w:p w14:paraId="392C03D5" w14:textId="77777777" w:rsidR="00C55B9D" w:rsidRDefault="00C55B9D">
      <w:pPr>
        <w:pStyle w:val="Normal1"/>
        <w:rPr>
          <w:b/>
          <w:sz w:val="28"/>
          <w:szCs w:val="28"/>
        </w:rPr>
      </w:pPr>
    </w:p>
    <w:p w14:paraId="08A510A5" w14:textId="7EF286D8" w:rsidR="00C55B9D" w:rsidRDefault="00C55B9D">
      <w:pPr>
        <w:pStyle w:val="Normal1"/>
        <w:rPr>
          <w:b/>
          <w:sz w:val="28"/>
          <w:szCs w:val="28"/>
        </w:rPr>
      </w:pPr>
      <w:r>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C55B9D" w14:paraId="15851253" w14:textId="77777777" w:rsidTr="00C55B9D">
        <w:tc>
          <w:tcPr>
            <w:tcW w:w="2337" w:type="dxa"/>
          </w:tcPr>
          <w:p w14:paraId="57C5D75D" w14:textId="776AB4BD"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BE3E479" w14:textId="57F8BD86"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50C0E00E" w14:textId="539DF3BB"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2605AB8" w14:textId="28A17E44" w:rsidR="00C55B9D" w:rsidRPr="00C55B9D" w:rsidRDefault="00C55B9D">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C55B9D" w14:paraId="2C2AC175" w14:textId="77777777" w:rsidTr="00C55B9D">
        <w:tc>
          <w:tcPr>
            <w:tcW w:w="2337" w:type="dxa"/>
          </w:tcPr>
          <w:p w14:paraId="2D1CA696" w14:textId="3DE474D5"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9/6/17</w:t>
            </w:r>
          </w:p>
        </w:tc>
        <w:tc>
          <w:tcPr>
            <w:tcW w:w="2337" w:type="dxa"/>
          </w:tcPr>
          <w:p w14:paraId="3F2F9751" w14:textId="0062F669"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1FCCDB90" w14:textId="6F93C440"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Meeting Communications</w:t>
            </w:r>
          </w:p>
        </w:tc>
        <w:tc>
          <w:tcPr>
            <w:tcW w:w="2338" w:type="dxa"/>
          </w:tcPr>
          <w:p w14:paraId="110FF4B0" w14:textId="12DCCE9B" w:rsidR="00C55B9D" w:rsidRPr="00C55B9D" w:rsidRDefault="00C55B9D" w:rsidP="00C55B9D">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Meeting Communications document</w:t>
            </w:r>
          </w:p>
        </w:tc>
      </w:tr>
      <w:tr w:rsidR="00133CEA" w14:paraId="05902F44" w14:textId="77777777" w:rsidTr="00C55B9D">
        <w:tc>
          <w:tcPr>
            <w:tcW w:w="2337" w:type="dxa"/>
          </w:tcPr>
          <w:p w14:paraId="2BF4A88C" w14:textId="5160D869"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9/13/17</w:t>
            </w:r>
          </w:p>
        </w:tc>
        <w:tc>
          <w:tcPr>
            <w:tcW w:w="2337" w:type="dxa"/>
          </w:tcPr>
          <w:p w14:paraId="63F2C984" w14:textId="0B5B1E2C"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429B1CE" w14:textId="047D5C6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7E971867" w14:textId="01729946"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r w:rsidR="00133CEA" w14:paraId="27B53BD6" w14:textId="77777777" w:rsidTr="00C55B9D">
        <w:tc>
          <w:tcPr>
            <w:tcW w:w="2337" w:type="dxa"/>
          </w:tcPr>
          <w:p w14:paraId="67B7227F" w14:textId="55B10993"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10/9/17</w:t>
            </w:r>
          </w:p>
        </w:tc>
        <w:tc>
          <w:tcPr>
            <w:tcW w:w="2337" w:type="dxa"/>
          </w:tcPr>
          <w:p w14:paraId="77B3438A" w14:textId="03C92E6A"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14:paraId="33330A6E" w14:textId="4CF49EA2"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14:paraId="4823FD32" w14:textId="08C29F5E" w:rsidR="00133CEA" w:rsidRDefault="00133CEA" w:rsidP="00C55B9D">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r>
    </w:tbl>
    <w:p w14:paraId="55ED5DED" w14:textId="77777777" w:rsidR="00C55B9D" w:rsidRDefault="00C55B9D">
      <w:pPr>
        <w:pStyle w:val="Normal1"/>
        <w:rPr>
          <w:b/>
          <w:sz w:val="28"/>
          <w:szCs w:val="28"/>
        </w:rPr>
      </w:pPr>
    </w:p>
    <w:p w14:paraId="4E014FA9" w14:textId="58E9AADE" w:rsidR="009019F7" w:rsidRDefault="009019F7">
      <w:pPr>
        <w:pStyle w:val="Normal1"/>
        <w:rPr>
          <w:b/>
          <w:sz w:val="28"/>
          <w:szCs w:val="28"/>
        </w:rPr>
      </w:pPr>
      <w:r>
        <w:rPr>
          <w:b/>
          <w:sz w:val="28"/>
          <w:szCs w:val="28"/>
        </w:rPr>
        <w:lastRenderedPageBreak/>
        <w:t>Team Member Status Report</w:t>
      </w:r>
    </w:p>
    <w:tbl>
      <w:tblPr>
        <w:tblStyle w:val="TableGrid"/>
        <w:tblW w:w="0" w:type="auto"/>
        <w:tblLook w:val="04A0" w:firstRow="1" w:lastRow="0" w:firstColumn="1" w:lastColumn="0" w:noHBand="0" w:noVBand="1"/>
      </w:tblPr>
      <w:tblGrid>
        <w:gridCol w:w="2337"/>
        <w:gridCol w:w="2337"/>
        <w:gridCol w:w="2338"/>
        <w:gridCol w:w="2338"/>
      </w:tblGrid>
      <w:tr w:rsidR="009019F7" w14:paraId="02D65BA8" w14:textId="77777777" w:rsidTr="009019F7">
        <w:tc>
          <w:tcPr>
            <w:tcW w:w="2337" w:type="dxa"/>
          </w:tcPr>
          <w:p w14:paraId="1BD9AEB4" w14:textId="09F49C0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09100111" w14:textId="1F58F0E9"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46059C34" w14:textId="2803B9B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6046451D" w14:textId="03FEDCF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9019F7" w14:paraId="62535EF2" w14:textId="77777777" w:rsidTr="009019F7">
        <w:tc>
          <w:tcPr>
            <w:tcW w:w="2337" w:type="dxa"/>
          </w:tcPr>
          <w:p w14:paraId="7486E1A4" w14:textId="309E7276"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9/13/17</w:t>
            </w:r>
          </w:p>
        </w:tc>
        <w:tc>
          <w:tcPr>
            <w:tcW w:w="2337" w:type="dxa"/>
          </w:tcPr>
          <w:p w14:paraId="758B57D3" w14:textId="4999DEED"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w:t>
            </w:r>
          </w:p>
        </w:tc>
        <w:tc>
          <w:tcPr>
            <w:tcW w:w="2338" w:type="dxa"/>
          </w:tcPr>
          <w:p w14:paraId="7DB5252C" w14:textId="17C82938"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c>
          <w:tcPr>
            <w:tcW w:w="2338" w:type="dxa"/>
          </w:tcPr>
          <w:p w14:paraId="295FFC00" w14:textId="2A341C1E" w:rsidR="009019F7" w:rsidRPr="009019F7" w:rsidRDefault="009019F7">
            <w:pPr>
              <w:pStyle w:val="Normal1"/>
              <w:pBdr>
                <w:top w:val="none" w:sz="0" w:space="0" w:color="auto"/>
                <w:left w:val="none" w:sz="0" w:space="0" w:color="auto"/>
                <w:bottom w:val="none" w:sz="0" w:space="0" w:color="auto"/>
                <w:right w:val="none" w:sz="0" w:space="0" w:color="auto"/>
                <w:between w:val="none" w:sz="0" w:space="0" w:color="auto"/>
              </w:pBdr>
            </w:pPr>
            <w:r>
              <w:t>Created Team Member Status Report</w:t>
            </w:r>
          </w:p>
        </w:tc>
      </w:tr>
      <w:tr w:rsidR="009019F7" w14:paraId="513F962F" w14:textId="77777777" w:rsidTr="009019F7">
        <w:tc>
          <w:tcPr>
            <w:tcW w:w="2337" w:type="dxa"/>
          </w:tcPr>
          <w:p w14:paraId="1C285D19" w14:textId="7EF646B1"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10/7/17</w:t>
            </w:r>
          </w:p>
        </w:tc>
        <w:tc>
          <w:tcPr>
            <w:tcW w:w="2337" w:type="dxa"/>
          </w:tcPr>
          <w:p w14:paraId="53885675" w14:textId="4902E4EB"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2</w:t>
            </w:r>
          </w:p>
        </w:tc>
        <w:tc>
          <w:tcPr>
            <w:tcW w:w="2338" w:type="dxa"/>
          </w:tcPr>
          <w:p w14:paraId="3069A032" w14:textId="7B1DF17A"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c>
          <w:tcPr>
            <w:tcW w:w="2338" w:type="dxa"/>
          </w:tcPr>
          <w:p w14:paraId="5F3361E6" w14:textId="2F71FDDC" w:rsidR="009019F7" w:rsidRDefault="009019F7">
            <w:pPr>
              <w:pStyle w:val="Normal1"/>
              <w:pBdr>
                <w:top w:val="none" w:sz="0" w:space="0" w:color="auto"/>
                <w:left w:val="none" w:sz="0" w:space="0" w:color="auto"/>
                <w:bottom w:val="none" w:sz="0" w:space="0" w:color="auto"/>
                <w:right w:val="none" w:sz="0" w:space="0" w:color="auto"/>
                <w:between w:val="none" w:sz="0" w:space="0" w:color="auto"/>
              </w:pBdr>
            </w:pPr>
            <w:r>
              <w:t>Revised Team Member Status Report to reflect Milestone 2</w:t>
            </w:r>
          </w:p>
        </w:tc>
      </w:tr>
    </w:tbl>
    <w:p w14:paraId="40897C51" w14:textId="77777777" w:rsidR="009019F7" w:rsidRDefault="009019F7">
      <w:pPr>
        <w:pStyle w:val="Normal1"/>
        <w:rPr>
          <w:b/>
          <w:sz w:val="28"/>
          <w:szCs w:val="28"/>
        </w:rPr>
      </w:pPr>
    </w:p>
    <w:p w14:paraId="3E83F4AE" w14:textId="5A8C28AD" w:rsidR="00BF4723" w:rsidRPr="00BF4723" w:rsidRDefault="00BF4723">
      <w:pPr>
        <w:pStyle w:val="Normal1"/>
        <w:rPr>
          <w:b/>
          <w:sz w:val="28"/>
          <w:szCs w:val="28"/>
        </w:rPr>
      </w:pPr>
      <w:r>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BF4723" w14:paraId="6F5E5E04" w14:textId="77777777" w:rsidTr="00BF4723">
        <w:tc>
          <w:tcPr>
            <w:tcW w:w="2337" w:type="dxa"/>
          </w:tcPr>
          <w:p w14:paraId="12834A8F" w14:textId="26FEAF0C"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Date</w:t>
            </w:r>
          </w:p>
        </w:tc>
        <w:tc>
          <w:tcPr>
            <w:tcW w:w="2337" w:type="dxa"/>
          </w:tcPr>
          <w:p w14:paraId="51CFFB08" w14:textId="1F15B6C4"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Version Name</w:t>
            </w:r>
          </w:p>
        </w:tc>
        <w:tc>
          <w:tcPr>
            <w:tcW w:w="2338" w:type="dxa"/>
          </w:tcPr>
          <w:p w14:paraId="32DE4CC1" w14:textId="7F5B74DB"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Change</w:t>
            </w:r>
          </w:p>
        </w:tc>
        <w:tc>
          <w:tcPr>
            <w:tcW w:w="2338" w:type="dxa"/>
          </w:tcPr>
          <w:p w14:paraId="153362B4" w14:textId="67C6F04D" w:rsidR="00BF4723" w:rsidRDefault="00BF4723">
            <w:pPr>
              <w:pStyle w:val="Normal1"/>
              <w:pBdr>
                <w:top w:val="none" w:sz="0" w:space="0" w:color="auto"/>
                <w:left w:val="none" w:sz="0" w:space="0" w:color="auto"/>
                <w:bottom w:val="none" w:sz="0" w:space="0" w:color="auto"/>
                <w:right w:val="none" w:sz="0" w:space="0" w:color="auto"/>
                <w:between w:val="none" w:sz="0" w:space="0" w:color="auto"/>
              </w:pBdr>
            </w:pPr>
            <w:r>
              <w:t>Comments</w:t>
            </w:r>
          </w:p>
        </w:tc>
      </w:tr>
      <w:tr w:rsidR="00BF4723" w14:paraId="234DAAE6" w14:textId="77777777" w:rsidTr="00BF4723">
        <w:tc>
          <w:tcPr>
            <w:tcW w:w="2337" w:type="dxa"/>
          </w:tcPr>
          <w:p w14:paraId="1249BC5D" w14:textId="6FB15C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8/30/17</w:t>
            </w:r>
          </w:p>
        </w:tc>
        <w:tc>
          <w:tcPr>
            <w:tcW w:w="2337" w:type="dxa"/>
          </w:tcPr>
          <w:p w14:paraId="31CBE778" w14:textId="0234707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1</w:t>
            </w:r>
          </w:p>
        </w:tc>
        <w:tc>
          <w:tcPr>
            <w:tcW w:w="2338" w:type="dxa"/>
          </w:tcPr>
          <w:p w14:paraId="767BBC75" w14:textId="30CB19D6"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Creation of GitHub Repository</w:t>
            </w:r>
          </w:p>
        </w:tc>
        <w:tc>
          <w:tcPr>
            <w:tcW w:w="2338" w:type="dxa"/>
          </w:tcPr>
          <w:p w14:paraId="03F9DADB" w14:textId="7AAAFEB5"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pPr>
            <w:r>
              <w:rPr>
                <w:sz w:val="20"/>
                <w:szCs w:val="20"/>
              </w:rPr>
              <w:t>Created the GitHub Repository and added members of group</w:t>
            </w:r>
          </w:p>
        </w:tc>
      </w:tr>
      <w:tr w:rsidR="00BF4723" w14:paraId="06DA374B" w14:textId="77777777" w:rsidTr="00BF4723">
        <w:tc>
          <w:tcPr>
            <w:tcW w:w="2337" w:type="dxa"/>
          </w:tcPr>
          <w:p w14:paraId="1D4A684F" w14:textId="41B7564C"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9/6/17</w:t>
            </w:r>
          </w:p>
        </w:tc>
        <w:tc>
          <w:tcPr>
            <w:tcW w:w="2337" w:type="dxa"/>
          </w:tcPr>
          <w:p w14:paraId="4A9072FE" w14:textId="317684BE"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14:paraId="22986160" w14:textId="2ACF37E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Title Page</w:t>
            </w:r>
          </w:p>
        </w:tc>
        <w:tc>
          <w:tcPr>
            <w:tcW w:w="2338" w:type="dxa"/>
          </w:tcPr>
          <w:p w14:paraId="4ADC7751" w14:textId="6A9F77D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Created Title Page document</w:t>
            </w:r>
          </w:p>
        </w:tc>
      </w:tr>
      <w:tr w:rsidR="00BF4723" w14:paraId="07D6CBDA" w14:textId="77777777" w:rsidTr="00BF4723">
        <w:tc>
          <w:tcPr>
            <w:tcW w:w="2337" w:type="dxa"/>
          </w:tcPr>
          <w:p w14:paraId="4BBA962C" w14:textId="02C49F4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9/10/17</w:t>
            </w:r>
          </w:p>
        </w:tc>
        <w:tc>
          <w:tcPr>
            <w:tcW w:w="2337" w:type="dxa"/>
          </w:tcPr>
          <w:p w14:paraId="502004E1" w14:textId="4C1E9D5D"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7767FEFB" w14:textId="4D87D254"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Title Page</w:t>
            </w:r>
          </w:p>
        </w:tc>
        <w:tc>
          <w:tcPr>
            <w:tcW w:w="2338" w:type="dxa"/>
          </w:tcPr>
          <w:p w14:paraId="6BADDBD1" w14:textId="6E9CAD5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Added logo to Title Page</w:t>
            </w:r>
          </w:p>
        </w:tc>
      </w:tr>
      <w:tr w:rsidR="00BF4723" w14:paraId="143E92FC" w14:textId="77777777" w:rsidTr="00BF4723">
        <w:tc>
          <w:tcPr>
            <w:tcW w:w="2337" w:type="dxa"/>
          </w:tcPr>
          <w:p w14:paraId="36EDF329" w14:textId="1CA50A5A"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9/11/17</w:t>
            </w:r>
          </w:p>
        </w:tc>
        <w:tc>
          <w:tcPr>
            <w:tcW w:w="2337" w:type="dxa"/>
          </w:tcPr>
          <w:p w14:paraId="61963DDD" w14:textId="028AEFD9"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2</w:t>
            </w:r>
          </w:p>
        </w:tc>
        <w:tc>
          <w:tcPr>
            <w:tcW w:w="2338" w:type="dxa"/>
          </w:tcPr>
          <w:p w14:paraId="5BD03C8C" w14:textId="27200072"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Milestone 1 document</w:t>
            </w:r>
          </w:p>
        </w:tc>
        <w:tc>
          <w:tcPr>
            <w:tcW w:w="2338" w:type="dxa"/>
          </w:tcPr>
          <w:p w14:paraId="5EAFAAF6" w14:textId="11BDDA21" w:rsidR="00BF4723" w:rsidRDefault="00BF4723" w:rsidP="00BF4723">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Addressed changes suggested by Professor Germonprez </w:t>
            </w:r>
          </w:p>
        </w:tc>
      </w:tr>
    </w:tbl>
    <w:p w14:paraId="03EF15C6" w14:textId="3B65DDC2" w:rsidR="00BF4723" w:rsidRDefault="00BF4723">
      <w:pPr>
        <w:pStyle w:val="Normal1"/>
      </w:pPr>
    </w:p>
    <w:p w14:paraId="50401293" w14:textId="6058AB5C" w:rsidR="00EF769C" w:rsidRPr="00EF769C" w:rsidRDefault="00EF769C" w:rsidP="00EF769C">
      <w:r>
        <w:br w:type="page"/>
      </w:r>
    </w:p>
    <w:p w14:paraId="10C5F3C9" w14:textId="31AFB849" w:rsidR="00134E7C" w:rsidRDefault="001B30FF">
      <w:pPr>
        <w:pStyle w:val="Normal1"/>
        <w:jc w:val="center"/>
        <w:rPr>
          <w:b/>
          <w:sz w:val="28"/>
          <w:szCs w:val="28"/>
        </w:rPr>
      </w:pPr>
      <w:r>
        <w:rPr>
          <w:b/>
          <w:sz w:val="28"/>
          <w:szCs w:val="28"/>
        </w:rPr>
        <w:lastRenderedPageBreak/>
        <w:t>Communication Management Plan</w:t>
      </w:r>
    </w:p>
    <w:p w14:paraId="15261CF2" w14:textId="77777777" w:rsidR="00134E7C" w:rsidRDefault="00134E7C">
      <w:pPr>
        <w:pStyle w:val="Normal1"/>
      </w:pPr>
    </w:p>
    <w:p w14:paraId="723128DB" w14:textId="77777777" w:rsidR="00134E7C" w:rsidRDefault="00134E7C">
      <w:pPr>
        <w:pStyle w:val="Normal1"/>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14:paraId="71E05FA7" w14:textId="77777777" w:rsidTr="00E35297">
        <w:tc>
          <w:tcPr>
            <w:tcW w:w="1705" w:type="dxa"/>
            <w:shd w:val="clear" w:color="auto" w:fill="A6A6A6" w:themeFill="background1" w:themeFillShade="A6"/>
          </w:tcPr>
          <w:p w14:paraId="62F95B8F" w14:textId="77777777" w:rsidR="00134E7C" w:rsidRDefault="001B30FF" w:rsidP="00E35297">
            <w:pPr>
              <w:pStyle w:val="Normal1"/>
              <w:shd w:val="clear" w:color="auto" w:fill="A6A6A6" w:themeFill="background1" w:themeFillShade="A6"/>
              <w:jc w:val="center"/>
            </w:pPr>
            <w:r>
              <w:t>What</w:t>
            </w:r>
          </w:p>
        </w:tc>
        <w:tc>
          <w:tcPr>
            <w:tcW w:w="2035" w:type="dxa"/>
            <w:shd w:val="clear" w:color="auto" w:fill="A6A6A6" w:themeFill="background1" w:themeFillShade="A6"/>
          </w:tcPr>
          <w:p w14:paraId="133A5C7C" w14:textId="77777777" w:rsidR="00134E7C" w:rsidRDefault="001B30FF">
            <w:pPr>
              <w:pStyle w:val="Normal1"/>
              <w:jc w:val="center"/>
            </w:pPr>
            <w:r>
              <w:t>Who</w:t>
            </w:r>
          </w:p>
        </w:tc>
        <w:tc>
          <w:tcPr>
            <w:tcW w:w="1870" w:type="dxa"/>
            <w:shd w:val="clear" w:color="auto" w:fill="A6A6A6" w:themeFill="background1" w:themeFillShade="A6"/>
          </w:tcPr>
          <w:p w14:paraId="40FACB3A" w14:textId="77777777" w:rsidR="00134E7C" w:rsidRDefault="001B30FF">
            <w:pPr>
              <w:pStyle w:val="Normal1"/>
              <w:jc w:val="center"/>
            </w:pPr>
            <w:r>
              <w:t>Purpose</w:t>
            </w:r>
          </w:p>
        </w:tc>
        <w:tc>
          <w:tcPr>
            <w:tcW w:w="1870" w:type="dxa"/>
            <w:shd w:val="clear" w:color="auto" w:fill="A6A6A6" w:themeFill="background1" w:themeFillShade="A6"/>
          </w:tcPr>
          <w:p w14:paraId="7053432A" w14:textId="77777777" w:rsidR="00134E7C" w:rsidRDefault="001B30FF">
            <w:pPr>
              <w:pStyle w:val="Normal1"/>
              <w:jc w:val="center"/>
            </w:pPr>
            <w:r>
              <w:t>When/Frequency</w:t>
            </w:r>
          </w:p>
        </w:tc>
        <w:tc>
          <w:tcPr>
            <w:tcW w:w="1870" w:type="dxa"/>
            <w:shd w:val="clear" w:color="auto" w:fill="A6A6A6" w:themeFill="background1" w:themeFillShade="A6"/>
          </w:tcPr>
          <w:p w14:paraId="45448CF5" w14:textId="77777777" w:rsidR="00134E7C" w:rsidRDefault="001B30FF">
            <w:pPr>
              <w:pStyle w:val="Normal1"/>
              <w:jc w:val="center"/>
            </w:pPr>
            <w:r>
              <w:t>Type of Meeting</w:t>
            </w:r>
          </w:p>
        </w:tc>
      </w:tr>
      <w:tr w:rsidR="00134E7C" w14:paraId="5B3EB03B" w14:textId="77777777">
        <w:tc>
          <w:tcPr>
            <w:tcW w:w="1705" w:type="dxa"/>
          </w:tcPr>
          <w:p w14:paraId="47C282E7" w14:textId="56E80AE3" w:rsidR="00134E7C" w:rsidRDefault="00C2472C">
            <w:pPr>
              <w:pStyle w:val="Normal1"/>
              <w:rPr>
                <w:sz w:val="20"/>
                <w:szCs w:val="20"/>
              </w:rPr>
            </w:pPr>
            <w:r>
              <w:rPr>
                <w:sz w:val="20"/>
                <w:szCs w:val="20"/>
              </w:rPr>
              <w:t>Semi Monthly</w:t>
            </w:r>
            <w:r w:rsidR="001B30FF">
              <w:rPr>
                <w:sz w:val="20"/>
                <w:szCs w:val="20"/>
              </w:rPr>
              <w:t xml:space="preserve"> Meeting </w:t>
            </w:r>
          </w:p>
        </w:tc>
        <w:tc>
          <w:tcPr>
            <w:tcW w:w="2035" w:type="dxa"/>
          </w:tcPr>
          <w:p w14:paraId="0C24ADDD" w14:textId="77777777" w:rsidR="00134E7C" w:rsidRDefault="001B30FF">
            <w:pPr>
              <w:pStyle w:val="Normal1"/>
              <w:rPr>
                <w:sz w:val="20"/>
                <w:szCs w:val="20"/>
              </w:rPr>
            </w:pPr>
            <w:r>
              <w:rPr>
                <w:sz w:val="20"/>
                <w:szCs w:val="20"/>
              </w:rPr>
              <w:t>The Max Inventory Development team</w:t>
            </w:r>
          </w:p>
        </w:tc>
        <w:tc>
          <w:tcPr>
            <w:tcW w:w="1870" w:type="dxa"/>
          </w:tcPr>
          <w:p w14:paraId="762EB7DF" w14:textId="77777777" w:rsidR="00134E7C" w:rsidRDefault="001B30FF">
            <w:pPr>
              <w:pStyle w:val="Normal1"/>
              <w:rPr>
                <w:sz w:val="20"/>
                <w:szCs w:val="20"/>
              </w:rPr>
            </w:pPr>
            <w:r>
              <w:rPr>
                <w:sz w:val="20"/>
                <w:szCs w:val="20"/>
              </w:rPr>
              <w:t>To discuss status of current milestone and possible revisions needed</w:t>
            </w:r>
          </w:p>
        </w:tc>
        <w:tc>
          <w:tcPr>
            <w:tcW w:w="1870" w:type="dxa"/>
          </w:tcPr>
          <w:p w14:paraId="7950D5E0" w14:textId="77777777" w:rsidR="00134E7C" w:rsidRDefault="001B30FF">
            <w:pPr>
              <w:pStyle w:val="Normal1"/>
              <w:rPr>
                <w:sz w:val="20"/>
                <w:szCs w:val="20"/>
              </w:rPr>
            </w:pPr>
            <w:r>
              <w:rPr>
                <w:sz w:val="20"/>
                <w:szCs w:val="20"/>
              </w:rPr>
              <w:t>Every other week occurring</w:t>
            </w:r>
          </w:p>
          <w:p w14:paraId="2D29F9EC" w14:textId="77777777" w:rsidR="00134E7C" w:rsidRDefault="001B30FF">
            <w:pPr>
              <w:pStyle w:val="Normal1"/>
              <w:rPr>
                <w:sz w:val="20"/>
                <w:szCs w:val="20"/>
              </w:rPr>
            </w:pPr>
            <w:r>
              <w:rPr>
                <w:sz w:val="20"/>
                <w:szCs w:val="20"/>
              </w:rPr>
              <w:t>Thursday at 7:00 PM, unless otherwise noted</w:t>
            </w:r>
          </w:p>
        </w:tc>
        <w:tc>
          <w:tcPr>
            <w:tcW w:w="1870" w:type="dxa"/>
          </w:tcPr>
          <w:p w14:paraId="3E659CD7" w14:textId="77777777" w:rsidR="00134E7C" w:rsidRDefault="001B30FF">
            <w:pPr>
              <w:pStyle w:val="Normal1"/>
              <w:rPr>
                <w:sz w:val="20"/>
                <w:szCs w:val="20"/>
              </w:rPr>
            </w:pPr>
            <w:r>
              <w:rPr>
                <w:sz w:val="20"/>
                <w:szCs w:val="20"/>
              </w:rPr>
              <w:t>In person meeting</w:t>
            </w:r>
          </w:p>
        </w:tc>
      </w:tr>
      <w:tr w:rsidR="00134E7C" w14:paraId="1A2CD89E" w14:textId="77777777">
        <w:tc>
          <w:tcPr>
            <w:tcW w:w="1705" w:type="dxa"/>
          </w:tcPr>
          <w:p w14:paraId="0EFBB641" w14:textId="77777777" w:rsidR="00134E7C" w:rsidRDefault="001B30FF">
            <w:pPr>
              <w:pStyle w:val="Normal1"/>
              <w:rPr>
                <w:sz w:val="20"/>
                <w:szCs w:val="20"/>
              </w:rPr>
            </w:pPr>
            <w:r>
              <w:rPr>
                <w:sz w:val="20"/>
                <w:szCs w:val="20"/>
              </w:rPr>
              <w:t>Ongoing Max Inventory Updates</w:t>
            </w:r>
          </w:p>
        </w:tc>
        <w:tc>
          <w:tcPr>
            <w:tcW w:w="2035" w:type="dxa"/>
          </w:tcPr>
          <w:p w14:paraId="698BA7E3" w14:textId="77777777" w:rsidR="00134E7C" w:rsidRDefault="001B30FF">
            <w:pPr>
              <w:pStyle w:val="Normal1"/>
              <w:rPr>
                <w:sz w:val="20"/>
                <w:szCs w:val="20"/>
              </w:rPr>
            </w:pPr>
            <w:r>
              <w:rPr>
                <w:sz w:val="20"/>
                <w:szCs w:val="20"/>
              </w:rPr>
              <w:t>The Max Inventory Development team</w:t>
            </w:r>
          </w:p>
        </w:tc>
        <w:tc>
          <w:tcPr>
            <w:tcW w:w="1870" w:type="dxa"/>
          </w:tcPr>
          <w:p w14:paraId="2DB4AC39" w14:textId="77777777" w:rsidR="00134E7C" w:rsidRDefault="001B30FF">
            <w:pPr>
              <w:pStyle w:val="Normal1"/>
              <w:rPr>
                <w:sz w:val="20"/>
                <w:szCs w:val="20"/>
              </w:rPr>
            </w:pPr>
            <w:r>
              <w:rPr>
                <w:sz w:val="20"/>
                <w:szCs w:val="20"/>
              </w:rPr>
              <w:t>Inform Max Inventory Development team of necessary updates</w:t>
            </w:r>
          </w:p>
        </w:tc>
        <w:tc>
          <w:tcPr>
            <w:tcW w:w="1870" w:type="dxa"/>
          </w:tcPr>
          <w:p w14:paraId="073FCABF" w14:textId="77777777" w:rsidR="00134E7C" w:rsidRDefault="001B30FF">
            <w:pPr>
              <w:pStyle w:val="Normal1"/>
              <w:rPr>
                <w:sz w:val="20"/>
                <w:szCs w:val="20"/>
              </w:rPr>
            </w:pPr>
            <w:r>
              <w:rPr>
                <w:sz w:val="20"/>
                <w:szCs w:val="20"/>
              </w:rPr>
              <w:t>Open</w:t>
            </w:r>
          </w:p>
        </w:tc>
        <w:tc>
          <w:tcPr>
            <w:tcW w:w="1870" w:type="dxa"/>
          </w:tcPr>
          <w:p w14:paraId="3551B22B" w14:textId="77777777" w:rsidR="00134E7C" w:rsidRDefault="001B30FF">
            <w:pPr>
              <w:pStyle w:val="Normal1"/>
              <w:rPr>
                <w:sz w:val="20"/>
                <w:szCs w:val="20"/>
              </w:rPr>
            </w:pPr>
            <w:r>
              <w:rPr>
                <w:sz w:val="20"/>
                <w:szCs w:val="20"/>
              </w:rPr>
              <w:t>Group text or slack.com group chat</w:t>
            </w:r>
          </w:p>
        </w:tc>
      </w:tr>
      <w:tr w:rsidR="00134E7C" w14:paraId="35BFE54E" w14:textId="77777777">
        <w:tc>
          <w:tcPr>
            <w:tcW w:w="1705" w:type="dxa"/>
          </w:tcPr>
          <w:p w14:paraId="457ED354" w14:textId="77777777" w:rsidR="00134E7C" w:rsidRDefault="001B30FF">
            <w:pPr>
              <w:pStyle w:val="Normal1"/>
              <w:rPr>
                <w:sz w:val="20"/>
                <w:szCs w:val="20"/>
              </w:rPr>
            </w:pPr>
            <w:r>
              <w:rPr>
                <w:sz w:val="20"/>
                <w:szCs w:val="20"/>
              </w:rPr>
              <w:t xml:space="preserve">Presentations </w:t>
            </w:r>
          </w:p>
        </w:tc>
        <w:tc>
          <w:tcPr>
            <w:tcW w:w="2035" w:type="dxa"/>
          </w:tcPr>
          <w:p w14:paraId="2D7E249E" w14:textId="77777777" w:rsidR="00134E7C" w:rsidRDefault="001B30FF">
            <w:pPr>
              <w:pStyle w:val="Normal1"/>
              <w:rPr>
                <w:sz w:val="20"/>
                <w:szCs w:val="20"/>
              </w:rPr>
            </w:pPr>
            <w:r>
              <w:rPr>
                <w:sz w:val="20"/>
                <w:szCs w:val="20"/>
              </w:rPr>
              <w:t>The Max Inventory Development team</w:t>
            </w:r>
          </w:p>
        </w:tc>
        <w:tc>
          <w:tcPr>
            <w:tcW w:w="1870" w:type="dxa"/>
          </w:tcPr>
          <w:p w14:paraId="5B4F98D7" w14:textId="77777777" w:rsidR="00134E7C" w:rsidRDefault="001B30FF">
            <w:pPr>
              <w:pStyle w:val="Normal1"/>
              <w:rPr>
                <w:sz w:val="20"/>
                <w:szCs w:val="20"/>
              </w:rPr>
            </w:pPr>
            <w:r>
              <w:rPr>
                <w:sz w:val="20"/>
                <w:szCs w:val="20"/>
              </w:rPr>
              <w:t>Present necessary information for project</w:t>
            </w:r>
          </w:p>
        </w:tc>
        <w:tc>
          <w:tcPr>
            <w:tcW w:w="1870" w:type="dxa"/>
          </w:tcPr>
          <w:p w14:paraId="17A748F9" w14:textId="77777777" w:rsidR="00134E7C" w:rsidRDefault="001B30FF">
            <w:pPr>
              <w:pStyle w:val="Normal1"/>
              <w:rPr>
                <w:sz w:val="20"/>
                <w:szCs w:val="20"/>
              </w:rPr>
            </w:pPr>
            <w:r>
              <w:rPr>
                <w:sz w:val="20"/>
                <w:szCs w:val="20"/>
              </w:rPr>
              <w:t>As necessary</w:t>
            </w:r>
          </w:p>
        </w:tc>
        <w:tc>
          <w:tcPr>
            <w:tcW w:w="1870" w:type="dxa"/>
          </w:tcPr>
          <w:p w14:paraId="07A73C45" w14:textId="0A638AAB" w:rsidR="00134E7C" w:rsidRDefault="001B30FF">
            <w:pPr>
              <w:pStyle w:val="Normal1"/>
              <w:rPr>
                <w:sz w:val="20"/>
                <w:szCs w:val="20"/>
              </w:rPr>
            </w:pPr>
            <w:r>
              <w:rPr>
                <w:sz w:val="20"/>
                <w:szCs w:val="20"/>
              </w:rPr>
              <w:t>In person presentations</w:t>
            </w:r>
            <w:r w:rsidR="0067405C">
              <w:rPr>
                <w:sz w:val="20"/>
                <w:szCs w:val="20"/>
              </w:rPr>
              <w:t xml:space="preserve"> for client and/or class</w:t>
            </w:r>
          </w:p>
        </w:tc>
      </w:tr>
    </w:tbl>
    <w:p w14:paraId="1DCCAAB1" w14:textId="77777777" w:rsidR="00134E7C" w:rsidRDefault="00134E7C">
      <w:pPr>
        <w:pStyle w:val="Normal1"/>
      </w:pPr>
    </w:p>
    <w:p w14:paraId="4FBD1B78"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24D3BC43" w14:textId="77777777" w:rsidR="00134E7C" w:rsidRDefault="00134E7C">
      <w:pPr>
        <w:pStyle w:val="Normal1"/>
        <w:spacing w:line="259" w:lineRule="auto"/>
      </w:pPr>
    </w:p>
    <w:p w14:paraId="69EA1EDE" w14:textId="77777777" w:rsidR="00134E7C" w:rsidRDefault="001B30FF">
      <w:pPr>
        <w:pStyle w:val="Normal1"/>
        <w:jc w:val="center"/>
        <w:rPr>
          <w:b/>
          <w:sz w:val="28"/>
          <w:szCs w:val="28"/>
        </w:rPr>
      </w:pPr>
      <w:r>
        <w:rPr>
          <w:b/>
          <w:sz w:val="28"/>
          <w:szCs w:val="28"/>
        </w:rPr>
        <w:t>Meeting Communications</w:t>
      </w:r>
    </w:p>
    <w:p w14:paraId="55AF2442" w14:textId="77777777" w:rsidR="00134E7C" w:rsidRDefault="00134E7C">
      <w:pPr>
        <w:pStyle w:val="Normal1"/>
      </w:pPr>
    </w:p>
    <w:p w14:paraId="3B0ECA40" w14:textId="77777777" w:rsidR="00134E7C" w:rsidRDefault="001B30FF">
      <w:pPr>
        <w:pStyle w:val="Normal1"/>
      </w:pPr>
      <w:r>
        <w:rPr>
          <w:b/>
        </w:rPr>
        <w:t>Date:</w:t>
      </w:r>
      <w:r>
        <w:t xml:space="preserve"> 8/30/17 </w:t>
      </w:r>
      <w:r>
        <w:tab/>
      </w:r>
    </w:p>
    <w:p w14:paraId="4171BDA9" w14:textId="77777777" w:rsidR="00134E7C" w:rsidRDefault="001B30FF">
      <w:pPr>
        <w:pStyle w:val="Normal1"/>
      </w:pPr>
      <w:r>
        <w:rPr>
          <w:b/>
        </w:rPr>
        <w:t>Time:</w:t>
      </w:r>
      <w:r>
        <w:t xml:space="preserve"> 1 PM US Central Time</w:t>
      </w:r>
    </w:p>
    <w:p w14:paraId="4385D004" w14:textId="77777777" w:rsidR="00134E7C" w:rsidRDefault="001B30FF">
      <w:pPr>
        <w:pStyle w:val="Normal1"/>
      </w:pPr>
      <w:r>
        <w:rPr>
          <w:b/>
        </w:rPr>
        <w:t>Location:</w:t>
      </w:r>
      <w:r>
        <w:t xml:space="preserve"> Scheduled Classroom (Rm 155)</w:t>
      </w:r>
    </w:p>
    <w:p w14:paraId="7F89F833" w14:textId="77777777" w:rsidR="00134E7C" w:rsidRDefault="001B30FF">
      <w:pPr>
        <w:pStyle w:val="Normal1"/>
        <w:rPr>
          <w:b/>
        </w:rPr>
      </w:pPr>
      <w:r>
        <w:rPr>
          <w:b/>
        </w:rPr>
        <w:t>Present:</w:t>
      </w:r>
    </w:p>
    <w:p w14:paraId="6B03B90E" w14:textId="403D241A" w:rsidR="00134E7C" w:rsidRDefault="001B30FF">
      <w:pPr>
        <w:pStyle w:val="Normal1"/>
      </w:pPr>
      <w:r>
        <w:rPr>
          <w:b/>
        </w:rPr>
        <w:tab/>
      </w:r>
      <w:r w:rsidR="00491BA7">
        <w:t>Paul Naumann, Tom Jorgense</w:t>
      </w:r>
      <w:r>
        <w:t>n, Collyn Sansoni, Justin Hendricks</w:t>
      </w:r>
    </w:p>
    <w:p w14:paraId="08DF4A19" w14:textId="77777777" w:rsidR="00134E7C" w:rsidRDefault="001B30FF">
      <w:pPr>
        <w:pStyle w:val="Normal1"/>
        <w:rPr>
          <w:b/>
        </w:rPr>
      </w:pPr>
      <w:r>
        <w:rPr>
          <w:b/>
        </w:rPr>
        <w:t>Absent:</w:t>
      </w:r>
    </w:p>
    <w:p w14:paraId="792A45DE" w14:textId="77777777" w:rsidR="00134E7C" w:rsidRDefault="001B30FF">
      <w:pPr>
        <w:pStyle w:val="Normal1"/>
      </w:pPr>
      <w:r>
        <w:rPr>
          <w:b/>
        </w:rPr>
        <w:tab/>
      </w:r>
      <w:r>
        <w:t>Not Applicable</w:t>
      </w:r>
    </w:p>
    <w:p w14:paraId="65C75CF8" w14:textId="77777777" w:rsidR="00134E7C" w:rsidRDefault="001B30FF">
      <w:pPr>
        <w:pStyle w:val="Normal1"/>
        <w:rPr>
          <w:b/>
        </w:rPr>
      </w:pPr>
      <w:r>
        <w:rPr>
          <w:b/>
        </w:rPr>
        <w:t>Subject: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0024A824" w14:textId="77777777">
        <w:tc>
          <w:tcPr>
            <w:tcW w:w="3116" w:type="dxa"/>
          </w:tcPr>
          <w:p w14:paraId="2C4671BC" w14:textId="77777777" w:rsidR="00134E7C" w:rsidRDefault="001B30FF">
            <w:pPr>
              <w:pStyle w:val="Normal1"/>
              <w:jc w:val="center"/>
              <w:rPr>
                <w:b/>
              </w:rPr>
            </w:pPr>
            <w:r>
              <w:rPr>
                <w:b/>
              </w:rPr>
              <w:t>Item</w:t>
            </w:r>
          </w:p>
        </w:tc>
        <w:tc>
          <w:tcPr>
            <w:tcW w:w="3117" w:type="dxa"/>
          </w:tcPr>
          <w:p w14:paraId="2585F265" w14:textId="77777777" w:rsidR="00134E7C" w:rsidRDefault="001B30FF">
            <w:pPr>
              <w:pStyle w:val="Normal1"/>
              <w:jc w:val="center"/>
              <w:rPr>
                <w:b/>
              </w:rPr>
            </w:pPr>
            <w:r>
              <w:rPr>
                <w:b/>
              </w:rPr>
              <w:t>Responsible Party</w:t>
            </w:r>
          </w:p>
        </w:tc>
        <w:tc>
          <w:tcPr>
            <w:tcW w:w="3117" w:type="dxa"/>
          </w:tcPr>
          <w:p w14:paraId="1EB0CFE8" w14:textId="77777777" w:rsidR="00134E7C" w:rsidRDefault="001B30FF">
            <w:pPr>
              <w:pStyle w:val="Normal1"/>
              <w:jc w:val="center"/>
              <w:rPr>
                <w:b/>
              </w:rPr>
            </w:pPr>
            <w:r>
              <w:rPr>
                <w:b/>
              </w:rPr>
              <w:t>Comments</w:t>
            </w:r>
          </w:p>
        </w:tc>
      </w:tr>
      <w:tr w:rsidR="00134E7C" w14:paraId="6913BD23" w14:textId="77777777">
        <w:tc>
          <w:tcPr>
            <w:tcW w:w="3116" w:type="dxa"/>
          </w:tcPr>
          <w:p w14:paraId="19530AAD" w14:textId="77777777" w:rsidR="00134E7C" w:rsidRDefault="001B30FF">
            <w:pPr>
              <w:pStyle w:val="Normal1"/>
              <w:rPr>
                <w:sz w:val="20"/>
                <w:szCs w:val="20"/>
              </w:rPr>
            </w:pPr>
            <w:r>
              <w:rPr>
                <w:sz w:val="20"/>
                <w:szCs w:val="20"/>
              </w:rPr>
              <w:t>Initial Group Meeting</w:t>
            </w:r>
          </w:p>
        </w:tc>
        <w:tc>
          <w:tcPr>
            <w:tcW w:w="3117" w:type="dxa"/>
          </w:tcPr>
          <w:p w14:paraId="21CD5F06" w14:textId="77777777" w:rsidR="00134E7C" w:rsidRDefault="001B30FF">
            <w:pPr>
              <w:pStyle w:val="Normal1"/>
              <w:rPr>
                <w:sz w:val="20"/>
                <w:szCs w:val="20"/>
              </w:rPr>
            </w:pPr>
            <w:r>
              <w:rPr>
                <w:sz w:val="20"/>
                <w:szCs w:val="20"/>
              </w:rPr>
              <w:t>Team Awesome</w:t>
            </w:r>
          </w:p>
        </w:tc>
        <w:tc>
          <w:tcPr>
            <w:tcW w:w="3117" w:type="dxa"/>
          </w:tcPr>
          <w:p w14:paraId="5EC338A9" w14:textId="77777777" w:rsidR="00134E7C" w:rsidRDefault="001B30FF">
            <w:pPr>
              <w:pStyle w:val="Normal1"/>
              <w:numPr>
                <w:ilvl w:val="0"/>
                <w:numId w:val="6"/>
              </w:numPr>
              <w:ind w:left="134" w:hanging="180"/>
              <w:contextualSpacing/>
              <w:rPr>
                <w:sz w:val="20"/>
                <w:szCs w:val="20"/>
              </w:rPr>
            </w:pPr>
            <w:r>
              <w:rPr>
                <w:sz w:val="20"/>
                <w:szCs w:val="20"/>
              </w:rPr>
              <w:t xml:space="preserve">Met and created Change Log and Roles and Responsibility Document. </w:t>
            </w:r>
          </w:p>
          <w:p w14:paraId="02618264" w14:textId="77777777" w:rsidR="00134E7C" w:rsidRDefault="001B30FF">
            <w:pPr>
              <w:pStyle w:val="Normal1"/>
              <w:numPr>
                <w:ilvl w:val="0"/>
                <w:numId w:val="4"/>
              </w:numPr>
              <w:spacing w:after="160"/>
              <w:ind w:left="134" w:hanging="180"/>
              <w:contextualSpacing/>
              <w:rPr>
                <w:sz w:val="20"/>
                <w:szCs w:val="20"/>
              </w:rPr>
            </w:pPr>
            <w:r>
              <w:rPr>
                <w:sz w:val="20"/>
                <w:szCs w:val="20"/>
              </w:rPr>
              <w:t>Also set up meeting with client for 8/31/17 at 8 PM, to discuss system.</w:t>
            </w:r>
          </w:p>
          <w:p w14:paraId="71D3E561" w14:textId="77777777" w:rsidR="00134E7C" w:rsidRDefault="00134E7C">
            <w:pPr>
              <w:pStyle w:val="Normal1"/>
              <w:ind w:left="134" w:hanging="180"/>
              <w:rPr>
                <w:sz w:val="20"/>
                <w:szCs w:val="20"/>
              </w:rPr>
            </w:pPr>
          </w:p>
        </w:tc>
      </w:tr>
    </w:tbl>
    <w:p w14:paraId="354BE512" w14:textId="77777777" w:rsidR="00134E7C" w:rsidRDefault="001B30FF">
      <w:pPr>
        <w:pStyle w:val="Normal1"/>
      </w:pPr>
      <w:r>
        <w:rPr>
          <w:b/>
          <w:sz w:val="20"/>
          <w:szCs w:val="20"/>
        </w:rPr>
        <w:t>H</w:t>
      </w:r>
      <w:r>
        <w:rPr>
          <w:b/>
        </w:rPr>
        <w:t>andouts:</w:t>
      </w:r>
      <w:r>
        <w:t xml:space="preserve"> None</w:t>
      </w:r>
    </w:p>
    <w:p w14:paraId="3B9FB8F5" w14:textId="77777777" w:rsidR="00134E7C" w:rsidRDefault="001B30FF">
      <w:pPr>
        <w:pStyle w:val="Normal1"/>
      </w:pPr>
      <w:r>
        <w:rPr>
          <w:b/>
        </w:rPr>
        <w:t>Discussion:</w:t>
      </w:r>
      <w:r>
        <w:t xml:space="preserve"> See Comments</w:t>
      </w:r>
    </w:p>
    <w:p w14:paraId="79876B8A" w14:textId="2CF5D56D" w:rsidR="007D24E9" w:rsidRDefault="007D24E9">
      <w:r>
        <w:br w:type="page"/>
      </w:r>
    </w:p>
    <w:p w14:paraId="6E098A84" w14:textId="77777777" w:rsidR="00134E7C" w:rsidRDefault="00134E7C">
      <w:pPr>
        <w:pStyle w:val="Normal1"/>
      </w:pPr>
    </w:p>
    <w:p w14:paraId="5B35737C" w14:textId="77777777" w:rsidR="00134E7C" w:rsidRDefault="001B30FF">
      <w:pPr>
        <w:pStyle w:val="Normal1"/>
      </w:pPr>
      <w:r>
        <w:rPr>
          <w:b/>
        </w:rPr>
        <w:t>Date:</w:t>
      </w:r>
      <w:r>
        <w:t xml:space="preserve"> 8/31/17 </w:t>
      </w:r>
      <w:r>
        <w:tab/>
      </w:r>
    </w:p>
    <w:p w14:paraId="2C9C3AAF" w14:textId="77777777" w:rsidR="00134E7C" w:rsidRDefault="001B30FF">
      <w:pPr>
        <w:pStyle w:val="Normal1"/>
      </w:pPr>
      <w:r>
        <w:rPr>
          <w:b/>
        </w:rPr>
        <w:t>Time:</w:t>
      </w:r>
      <w:r>
        <w:t xml:space="preserve"> 7 PM US Central Time</w:t>
      </w:r>
    </w:p>
    <w:p w14:paraId="00840EDD" w14:textId="77777777" w:rsidR="00134E7C" w:rsidRDefault="001B30FF">
      <w:pPr>
        <w:pStyle w:val="Normal1"/>
      </w:pPr>
      <w:r>
        <w:rPr>
          <w:b/>
        </w:rPr>
        <w:t>Location:</w:t>
      </w:r>
      <w:r>
        <w:t xml:space="preserve"> The Max</w:t>
      </w:r>
    </w:p>
    <w:p w14:paraId="653AEC1B" w14:textId="77777777" w:rsidR="00134E7C" w:rsidRDefault="001B30FF">
      <w:pPr>
        <w:pStyle w:val="Normal1"/>
        <w:rPr>
          <w:b/>
        </w:rPr>
      </w:pPr>
      <w:r>
        <w:rPr>
          <w:b/>
        </w:rPr>
        <w:t>Present:</w:t>
      </w:r>
    </w:p>
    <w:p w14:paraId="2080AE04" w14:textId="17C6D696" w:rsidR="00134E7C" w:rsidRDefault="001B30FF">
      <w:pPr>
        <w:pStyle w:val="Normal1"/>
      </w:pPr>
      <w:r>
        <w:rPr>
          <w:b/>
        </w:rPr>
        <w:tab/>
      </w:r>
      <w:r w:rsidR="00E35297">
        <w:t>Paul Naumann, Tom Jorgense</w:t>
      </w:r>
      <w:r>
        <w:t>n, Collyn Sansoni, Justin Hendricks, Derek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4068D021" w14:textId="77777777">
        <w:tc>
          <w:tcPr>
            <w:tcW w:w="3116" w:type="dxa"/>
          </w:tcPr>
          <w:p w14:paraId="03A0851B" w14:textId="77777777" w:rsidR="00134E7C" w:rsidRDefault="001B30FF">
            <w:pPr>
              <w:pStyle w:val="Normal1"/>
              <w:jc w:val="center"/>
              <w:rPr>
                <w:b/>
              </w:rPr>
            </w:pPr>
            <w:r>
              <w:rPr>
                <w:b/>
              </w:rPr>
              <w:t>Item</w:t>
            </w:r>
          </w:p>
        </w:tc>
        <w:tc>
          <w:tcPr>
            <w:tcW w:w="3117" w:type="dxa"/>
          </w:tcPr>
          <w:p w14:paraId="401F1262" w14:textId="77777777" w:rsidR="00134E7C" w:rsidRDefault="001B30FF">
            <w:pPr>
              <w:pStyle w:val="Normal1"/>
              <w:jc w:val="center"/>
              <w:rPr>
                <w:b/>
              </w:rPr>
            </w:pPr>
            <w:r>
              <w:rPr>
                <w:b/>
              </w:rPr>
              <w:t>Responsible Party</w:t>
            </w:r>
          </w:p>
        </w:tc>
        <w:tc>
          <w:tcPr>
            <w:tcW w:w="3117" w:type="dxa"/>
          </w:tcPr>
          <w:p w14:paraId="03110E93" w14:textId="77777777" w:rsidR="00134E7C" w:rsidRDefault="001B30FF">
            <w:pPr>
              <w:pStyle w:val="Normal1"/>
              <w:jc w:val="center"/>
              <w:rPr>
                <w:b/>
              </w:rPr>
            </w:pPr>
            <w:r>
              <w:rPr>
                <w:b/>
              </w:rPr>
              <w:t>Comments</w:t>
            </w:r>
          </w:p>
        </w:tc>
      </w:tr>
      <w:tr w:rsidR="00134E7C" w14:paraId="323E227E" w14:textId="77777777">
        <w:tc>
          <w:tcPr>
            <w:tcW w:w="3116" w:type="dxa"/>
          </w:tcPr>
          <w:p w14:paraId="10055AB5" w14:textId="77777777" w:rsidR="00134E7C" w:rsidRDefault="001B30FF">
            <w:pPr>
              <w:pStyle w:val="Normal1"/>
              <w:rPr>
                <w:sz w:val="20"/>
                <w:szCs w:val="20"/>
              </w:rPr>
            </w:pPr>
            <w:r>
              <w:rPr>
                <w:sz w:val="20"/>
                <w:szCs w:val="20"/>
              </w:rPr>
              <w:t>Initial Meeting with client</w:t>
            </w:r>
          </w:p>
        </w:tc>
        <w:tc>
          <w:tcPr>
            <w:tcW w:w="3117" w:type="dxa"/>
          </w:tcPr>
          <w:p w14:paraId="38759EA2" w14:textId="77777777" w:rsidR="00134E7C" w:rsidRDefault="001B30FF">
            <w:pPr>
              <w:pStyle w:val="Normal1"/>
              <w:rPr>
                <w:sz w:val="20"/>
                <w:szCs w:val="20"/>
              </w:rPr>
            </w:pPr>
            <w:r>
              <w:rPr>
                <w:sz w:val="20"/>
                <w:szCs w:val="20"/>
              </w:rPr>
              <w:t>Team Awesome</w:t>
            </w:r>
          </w:p>
          <w:p w14:paraId="13536E44" w14:textId="77777777" w:rsidR="00134E7C" w:rsidRDefault="00134E7C">
            <w:pPr>
              <w:pStyle w:val="Normal1"/>
              <w:rPr>
                <w:sz w:val="20"/>
                <w:szCs w:val="20"/>
              </w:rPr>
            </w:pPr>
          </w:p>
        </w:tc>
        <w:tc>
          <w:tcPr>
            <w:tcW w:w="3117" w:type="dxa"/>
          </w:tcPr>
          <w:p w14:paraId="02B9F023" w14:textId="77777777" w:rsidR="00134E7C" w:rsidRDefault="001B30FF">
            <w:pPr>
              <w:pStyle w:val="Normal1"/>
              <w:numPr>
                <w:ilvl w:val="0"/>
                <w:numId w:val="4"/>
              </w:numPr>
              <w:spacing w:after="160"/>
              <w:ind w:left="134" w:hanging="180"/>
              <w:contextualSpacing/>
              <w:rPr>
                <w:sz w:val="20"/>
                <w:szCs w:val="20"/>
              </w:rPr>
            </w:pPr>
            <w:r>
              <w:rPr>
                <w:sz w:val="20"/>
                <w:szCs w:val="20"/>
              </w:rPr>
              <w:t>Met with Derek to discuss desired features for the inventory system</w:t>
            </w:r>
          </w:p>
        </w:tc>
      </w:tr>
    </w:tbl>
    <w:p w14:paraId="14BE02F6" w14:textId="77777777" w:rsidR="00134E7C" w:rsidRDefault="001B30FF">
      <w:pPr>
        <w:pStyle w:val="Normal1"/>
      </w:pPr>
      <w:r>
        <w:rPr>
          <w:b/>
        </w:rPr>
        <w:t>Handouts:</w:t>
      </w:r>
      <w:r>
        <w:t xml:space="preserve"> None</w:t>
      </w:r>
    </w:p>
    <w:p w14:paraId="588450E9" w14:textId="77777777" w:rsidR="00134E7C" w:rsidRDefault="001B30FF">
      <w:pPr>
        <w:pStyle w:val="Normal1"/>
      </w:pPr>
      <w:r>
        <w:rPr>
          <w:b/>
        </w:rPr>
        <w:t>Discussion:</w:t>
      </w:r>
      <w:r>
        <w:t xml:space="preserve"> See Comments</w:t>
      </w:r>
    </w:p>
    <w:p w14:paraId="6720E7AA" w14:textId="77777777" w:rsidR="00134E7C" w:rsidRDefault="00134E7C">
      <w:pPr>
        <w:pStyle w:val="Normal1"/>
      </w:pPr>
    </w:p>
    <w:p w14:paraId="7464499C" w14:textId="77777777" w:rsidR="00134E7C" w:rsidRDefault="00134E7C">
      <w:pPr>
        <w:pStyle w:val="Normal1"/>
      </w:pPr>
    </w:p>
    <w:p w14:paraId="4668D23E" w14:textId="77777777" w:rsidR="00134E7C" w:rsidRDefault="001B30FF">
      <w:pPr>
        <w:pStyle w:val="Normal1"/>
      </w:pPr>
      <w:r>
        <w:rPr>
          <w:b/>
        </w:rPr>
        <w:t xml:space="preserve">Date: </w:t>
      </w:r>
      <w:r>
        <w:t xml:space="preserve"> Week beginning 9/04/17 </w:t>
      </w:r>
      <w:r>
        <w:tab/>
      </w:r>
    </w:p>
    <w:p w14:paraId="3E567601" w14:textId="77777777" w:rsidR="00134E7C" w:rsidRDefault="001B30FF">
      <w:pPr>
        <w:pStyle w:val="Normal1"/>
      </w:pPr>
      <w:r>
        <w:rPr>
          <w:b/>
        </w:rPr>
        <w:t>Time:</w:t>
      </w:r>
      <w:r>
        <w:t xml:space="preserve"> All week</w:t>
      </w:r>
    </w:p>
    <w:p w14:paraId="15F9EA45" w14:textId="77777777" w:rsidR="00134E7C" w:rsidRDefault="001B30FF">
      <w:pPr>
        <w:pStyle w:val="Normal1"/>
      </w:pPr>
      <w:r>
        <w:rPr>
          <w:b/>
        </w:rPr>
        <w:t>Location:</w:t>
      </w:r>
      <w:r>
        <w:t xml:space="preserve"> Group text/ slack.com chat</w:t>
      </w:r>
    </w:p>
    <w:p w14:paraId="2F9D0DBE" w14:textId="77777777" w:rsidR="00134E7C" w:rsidRDefault="001B30FF">
      <w:pPr>
        <w:pStyle w:val="Normal1"/>
        <w:rPr>
          <w:b/>
        </w:rPr>
      </w:pPr>
      <w:r>
        <w:rPr>
          <w:b/>
        </w:rPr>
        <w:t>Present:</w:t>
      </w:r>
    </w:p>
    <w:p w14:paraId="37250019" w14:textId="5DE41F74" w:rsidR="00134E7C" w:rsidRDefault="001B30FF">
      <w:pPr>
        <w:pStyle w:val="Normal1"/>
      </w:pPr>
      <w:r>
        <w:rPr>
          <w:b/>
        </w:rPr>
        <w:tab/>
      </w:r>
      <w:r w:rsidR="00943A0B">
        <w:t>Paul Naumann, Tom Jorgense</w:t>
      </w:r>
      <w:r>
        <w:t>n, Collyn Sansoni, Justin Hendricks, Derek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1ED4D432" w14:textId="77777777">
        <w:tc>
          <w:tcPr>
            <w:tcW w:w="3116" w:type="dxa"/>
          </w:tcPr>
          <w:p w14:paraId="2181A343" w14:textId="77777777" w:rsidR="00134E7C" w:rsidRDefault="001B30FF">
            <w:pPr>
              <w:pStyle w:val="Normal1"/>
              <w:jc w:val="center"/>
              <w:rPr>
                <w:b/>
              </w:rPr>
            </w:pPr>
            <w:r>
              <w:rPr>
                <w:b/>
              </w:rPr>
              <w:t>Item</w:t>
            </w:r>
          </w:p>
        </w:tc>
        <w:tc>
          <w:tcPr>
            <w:tcW w:w="3117" w:type="dxa"/>
          </w:tcPr>
          <w:p w14:paraId="05611590" w14:textId="77777777" w:rsidR="00134E7C" w:rsidRDefault="001B30FF">
            <w:pPr>
              <w:pStyle w:val="Normal1"/>
              <w:jc w:val="center"/>
              <w:rPr>
                <w:b/>
              </w:rPr>
            </w:pPr>
            <w:r>
              <w:rPr>
                <w:b/>
              </w:rPr>
              <w:t>Responsible Party</w:t>
            </w:r>
          </w:p>
        </w:tc>
        <w:tc>
          <w:tcPr>
            <w:tcW w:w="3117" w:type="dxa"/>
          </w:tcPr>
          <w:p w14:paraId="7884EF14" w14:textId="77777777" w:rsidR="00134E7C" w:rsidRDefault="001B30FF">
            <w:pPr>
              <w:pStyle w:val="Normal1"/>
              <w:jc w:val="center"/>
              <w:rPr>
                <w:b/>
              </w:rPr>
            </w:pPr>
            <w:r>
              <w:rPr>
                <w:b/>
              </w:rPr>
              <w:t>Comments</w:t>
            </w:r>
          </w:p>
        </w:tc>
      </w:tr>
      <w:tr w:rsidR="00134E7C" w14:paraId="1FE82918" w14:textId="77777777">
        <w:tc>
          <w:tcPr>
            <w:tcW w:w="3116" w:type="dxa"/>
          </w:tcPr>
          <w:p w14:paraId="65DD3470" w14:textId="77777777" w:rsidR="00134E7C" w:rsidRDefault="001B30FF">
            <w:pPr>
              <w:pStyle w:val="Normal1"/>
              <w:rPr>
                <w:sz w:val="20"/>
                <w:szCs w:val="20"/>
              </w:rPr>
            </w:pPr>
            <w:r>
              <w:rPr>
                <w:sz w:val="20"/>
                <w:szCs w:val="20"/>
              </w:rPr>
              <w:t>Summary of group text/ slack.com chat</w:t>
            </w:r>
          </w:p>
        </w:tc>
        <w:tc>
          <w:tcPr>
            <w:tcW w:w="3117" w:type="dxa"/>
          </w:tcPr>
          <w:p w14:paraId="7231A851" w14:textId="77777777" w:rsidR="00134E7C" w:rsidRDefault="001B30FF">
            <w:pPr>
              <w:pStyle w:val="Normal1"/>
              <w:rPr>
                <w:sz w:val="20"/>
                <w:szCs w:val="20"/>
              </w:rPr>
            </w:pPr>
            <w:r>
              <w:rPr>
                <w:sz w:val="20"/>
                <w:szCs w:val="20"/>
              </w:rPr>
              <w:t>Team Awesome</w:t>
            </w:r>
          </w:p>
          <w:p w14:paraId="76132063" w14:textId="77777777" w:rsidR="00134E7C" w:rsidRDefault="00134E7C">
            <w:pPr>
              <w:pStyle w:val="Normal1"/>
              <w:tabs>
                <w:tab w:val="center" w:pos="1450"/>
              </w:tabs>
              <w:rPr>
                <w:sz w:val="20"/>
                <w:szCs w:val="20"/>
              </w:rPr>
            </w:pPr>
          </w:p>
        </w:tc>
        <w:tc>
          <w:tcPr>
            <w:tcW w:w="3117" w:type="dxa"/>
          </w:tcPr>
          <w:p w14:paraId="56CE64A2" w14:textId="77777777" w:rsidR="00134E7C" w:rsidRDefault="001B30FF">
            <w:pPr>
              <w:pStyle w:val="Normal1"/>
              <w:numPr>
                <w:ilvl w:val="0"/>
                <w:numId w:val="4"/>
              </w:numPr>
              <w:ind w:left="134" w:hanging="180"/>
              <w:contextualSpacing/>
              <w:rPr>
                <w:sz w:val="20"/>
                <w:szCs w:val="20"/>
              </w:rPr>
            </w:pPr>
            <w:r>
              <w:rPr>
                <w:sz w:val="20"/>
                <w:szCs w:val="20"/>
              </w:rPr>
              <w:t>Discussed current status of Milestone 1 documents</w:t>
            </w:r>
          </w:p>
          <w:p w14:paraId="46F77FA1" w14:textId="77777777" w:rsidR="00134E7C" w:rsidRDefault="001B30FF">
            <w:pPr>
              <w:pStyle w:val="Normal1"/>
              <w:numPr>
                <w:ilvl w:val="0"/>
                <w:numId w:val="4"/>
              </w:numPr>
              <w:spacing w:after="160"/>
              <w:ind w:left="134" w:hanging="180"/>
              <w:contextualSpacing/>
              <w:rPr>
                <w:sz w:val="20"/>
                <w:szCs w:val="20"/>
              </w:rPr>
            </w:pPr>
            <w:r>
              <w:rPr>
                <w:sz w:val="20"/>
                <w:szCs w:val="20"/>
              </w:rPr>
              <w:t>Divided remaining tasks amongst team members</w:t>
            </w:r>
          </w:p>
        </w:tc>
      </w:tr>
    </w:tbl>
    <w:p w14:paraId="287D3CE3" w14:textId="77777777" w:rsidR="00134E7C" w:rsidRDefault="001B30FF">
      <w:pPr>
        <w:pStyle w:val="Normal1"/>
      </w:pPr>
      <w:r>
        <w:rPr>
          <w:b/>
        </w:rPr>
        <w:t>Handouts:</w:t>
      </w:r>
      <w:r>
        <w:t xml:space="preserve"> None</w:t>
      </w:r>
    </w:p>
    <w:p w14:paraId="679588A9" w14:textId="77777777" w:rsidR="00134E7C" w:rsidRDefault="001B30FF">
      <w:pPr>
        <w:pStyle w:val="Normal1"/>
      </w:pPr>
      <w:r>
        <w:rPr>
          <w:b/>
        </w:rPr>
        <w:t>Discussion:</w:t>
      </w:r>
      <w:r>
        <w:t xml:space="preserve"> See Comments</w:t>
      </w:r>
    </w:p>
    <w:p w14:paraId="6EA89E13" w14:textId="77777777" w:rsidR="00134E7C" w:rsidRDefault="00134E7C">
      <w:pPr>
        <w:pStyle w:val="Normal1"/>
      </w:pPr>
    </w:p>
    <w:p w14:paraId="55C52135" w14:textId="77777777" w:rsidR="00134E7C" w:rsidRDefault="00134E7C">
      <w:pPr>
        <w:pStyle w:val="Normal1"/>
        <w:rPr>
          <w:b/>
        </w:rPr>
      </w:pPr>
    </w:p>
    <w:p w14:paraId="0697D416" w14:textId="77777777" w:rsidR="00134E7C" w:rsidRDefault="001B30FF">
      <w:pPr>
        <w:pStyle w:val="Normal1"/>
      </w:pPr>
      <w:r>
        <w:rPr>
          <w:b/>
        </w:rPr>
        <w:t>Date:</w:t>
      </w:r>
      <w:r>
        <w:t>9/11/17</w:t>
      </w:r>
      <w:r>
        <w:tab/>
      </w:r>
    </w:p>
    <w:p w14:paraId="09AFFDB4" w14:textId="77777777" w:rsidR="00134E7C" w:rsidRDefault="001B30FF">
      <w:pPr>
        <w:pStyle w:val="Normal1"/>
      </w:pPr>
      <w:r>
        <w:rPr>
          <w:b/>
        </w:rPr>
        <w:t>Time:</w:t>
      </w:r>
      <w:r>
        <w:t xml:space="preserve"> 1:30pm US Central Time</w:t>
      </w:r>
    </w:p>
    <w:p w14:paraId="3FA48E39" w14:textId="77777777" w:rsidR="00134E7C" w:rsidRDefault="001B30FF">
      <w:pPr>
        <w:pStyle w:val="Normal1"/>
      </w:pPr>
      <w:r>
        <w:rPr>
          <w:b/>
        </w:rPr>
        <w:t>Location:</w:t>
      </w:r>
      <w:r>
        <w:t xml:space="preserve"> Scheduled Classroom (PKI Rm 155)</w:t>
      </w:r>
    </w:p>
    <w:p w14:paraId="26F10483" w14:textId="77777777" w:rsidR="00134E7C" w:rsidRDefault="001B30FF">
      <w:pPr>
        <w:pStyle w:val="Normal1"/>
      </w:pPr>
      <w:r>
        <w:rPr>
          <w:b/>
        </w:rPr>
        <w:t>Present:</w:t>
      </w:r>
      <w:r>
        <w:t xml:space="preserve"> Thomas Jorgensen, Paul Naumann, Justin Hendricks, Collyn Sansoni</w:t>
      </w:r>
    </w:p>
    <w:p w14:paraId="0746ED56" w14:textId="77777777" w:rsidR="00134E7C" w:rsidRDefault="001B30FF">
      <w:pPr>
        <w:pStyle w:val="Normal1"/>
      </w:pPr>
      <w:r>
        <w:rPr>
          <w:b/>
        </w:rPr>
        <w:t>Absent:</w:t>
      </w:r>
      <w:r>
        <w:t xml:space="preserve"> Not Applicable</w:t>
      </w:r>
    </w:p>
    <w:p w14:paraId="470BA441" w14:textId="77777777" w:rsidR="00134E7C" w:rsidRDefault="001B30FF">
      <w:pPr>
        <w:pStyle w:val="Normal1"/>
        <w:rPr>
          <w:b/>
        </w:rPr>
      </w:pPr>
      <w:r>
        <w:rPr>
          <w:b/>
        </w:rPr>
        <w:t>Subject: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14:paraId="71711475" w14:textId="77777777">
        <w:tc>
          <w:tcPr>
            <w:tcW w:w="3111" w:type="dxa"/>
          </w:tcPr>
          <w:p w14:paraId="24A92B4E" w14:textId="77777777" w:rsidR="00134E7C" w:rsidRDefault="001B30FF">
            <w:pPr>
              <w:pStyle w:val="Normal1"/>
              <w:jc w:val="center"/>
              <w:rPr>
                <w:b/>
              </w:rPr>
            </w:pPr>
            <w:r>
              <w:rPr>
                <w:b/>
              </w:rPr>
              <w:t>Item</w:t>
            </w:r>
          </w:p>
        </w:tc>
        <w:tc>
          <w:tcPr>
            <w:tcW w:w="3119" w:type="dxa"/>
          </w:tcPr>
          <w:p w14:paraId="08EF1313" w14:textId="77777777" w:rsidR="00134E7C" w:rsidRDefault="001B30FF">
            <w:pPr>
              <w:pStyle w:val="Normal1"/>
              <w:jc w:val="center"/>
              <w:rPr>
                <w:b/>
              </w:rPr>
            </w:pPr>
            <w:r>
              <w:rPr>
                <w:b/>
              </w:rPr>
              <w:t>Responsible Party</w:t>
            </w:r>
          </w:p>
        </w:tc>
        <w:tc>
          <w:tcPr>
            <w:tcW w:w="3120" w:type="dxa"/>
          </w:tcPr>
          <w:p w14:paraId="56BB7B2B" w14:textId="77777777" w:rsidR="00134E7C" w:rsidRDefault="001B30FF">
            <w:pPr>
              <w:pStyle w:val="Normal1"/>
              <w:jc w:val="center"/>
              <w:rPr>
                <w:b/>
              </w:rPr>
            </w:pPr>
            <w:r>
              <w:rPr>
                <w:b/>
              </w:rPr>
              <w:t>Comments</w:t>
            </w:r>
          </w:p>
        </w:tc>
      </w:tr>
      <w:tr w:rsidR="00134E7C" w14:paraId="0E6AAABD" w14:textId="77777777">
        <w:tc>
          <w:tcPr>
            <w:tcW w:w="3111" w:type="dxa"/>
          </w:tcPr>
          <w:p w14:paraId="1A2AC5AA" w14:textId="77777777" w:rsidR="00134E7C" w:rsidRDefault="001B30FF">
            <w:pPr>
              <w:pStyle w:val="Normal1"/>
              <w:rPr>
                <w:sz w:val="20"/>
                <w:szCs w:val="20"/>
              </w:rPr>
            </w:pPr>
            <w:r>
              <w:rPr>
                <w:sz w:val="20"/>
                <w:szCs w:val="20"/>
              </w:rPr>
              <w:t>Milestone 1</w:t>
            </w:r>
          </w:p>
        </w:tc>
        <w:tc>
          <w:tcPr>
            <w:tcW w:w="3119" w:type="dxa"/>
          </w:tcPr>
          <w:p w14:paraId="75EDD9A8" w14:textId="77777777" w:rsidR="00134E7C" w:rsidRDefault="001B30FF">
            <w:pPr>
              <w:pStyle w:val="Normal1"/>
              <w:rPr>
                <w:sz w:val="20"/>
                <w:szCs w:val="20"/>
              </w:rPr>
            </w:pPr>
            <w:r>
              <w:rPr>
                <w:sz w:val="20"/>
                <w:szCs w:val="20"/>
              </w:rPr>
              <w:t>Team Awesome</w:t>
            </w:r>
          </w:p>
        </w:tc>
        <w:tc>
          <w:tcPr>
            <w:tcW w:w="3120" w:type="dxa"/>
          </w:tcPr>
          <w:p w14:paraId="40C3E623" w14:textId="77777777" w:rsidR="00134E7C" w:rsidRDefault="001B30FF">
            <w:pPr>
              <w:pStyle w:val="Normal1"/>
              <w:numPr>
                <w:ilvl w:val="0"/>
                <w:numId w:val="8"/>
              </w:numPr>
              <w:ind w:left="137" w:hanging="137"/>
              <w:contextualSpacing/>
              <w:rPr>
                <w:sz w:val="20"/>
                <w:szCs w:val="20"/>
              </w:rPr>
            </w:pPr>
            <w:r>
              <w:rPr>
                <w:sz w:val="20"/>
                <w:szCs w:val="20"/>
              </w:rPr>
              <w:t xml:space="preserve">Wrapped up tasks for Milestone </w:t>
            </w:r>
          </w:p>
          <w:p w14:paraId="366099F8" w14:textId="77777777" w:rsidR="00134E7C" w:rsidRDefault="001B30FF">
            <w:pPr>
              <w:pStyle w:val="Normal1"/>
              <w:numPr>
                <w:ilvl w:val="0"/>
                <w:numId w:val="8"/>
              </w:numPr>
              <w:ind w:left="137" w:hanging="137"/>
              <w:contextualSpacing/>
              <w:rPr>
                <w:sz w:val="20"/>
                <w:szCs w:val="20"/>
              </w:rPr>
            </w:pPr>
            <w:r>
              <w:rPr>
                <w:sz w:val="20"/>
                <w:szCs w:val="20"/>
              </w:rPr>
              <w:t>Discussed Header Content and set Headers up.</w:t>
            </w:r>
          </w:p>
          <w:p w14:paraId="32FF7CFC" w14:textId="77777777" w:rsidR="00134E7C" w:rsidRDefault="001B30FF">
            <w:pPr>
              <w:pStyle w:val="Normal1"/>
              <w:numPr>
                <w:ilvl w:val="0"/>
                <w:numId w:val="8"/>
              </w:numPr>
              <w:spacing w:after="160"/>
              <w:ind w:left="137" w:hanging="137"/>
              <w:contextualSpacing/>
              <w:rPr>
                <w:sz w:val="20"/>
                <w:szCs w:val="20"/>
              </w:rPr>
            </w:pPr>
            <w:r>
              <w:rPr>
                <w:sz w:val="20"/>
                <w:szCs w:val="20"/>
              </w:rPr>
              <w:t>Will e-mail Professor Germonprez for feedback</w:t>
            </w:r>
          </w:p>
        </w:tc>
      </w:tr>
      <w:tr w:rsidR="00134E7C" w14:paraId="6CBE9250" w14:textId="77777777">
        <w:tc>
          <w:tcPr>
            <w:tcW w:w="3111" w:type="dxa"/>
          </w:tcPr>
          <w:p w14:paraId="2D24CA4F" w14:textId="77777777" w:rsidR="00134E7C" w:rsidRDefault="001B30FF">
            <w:pPr>
              <w:pStyle w:val="Normal1"/>
              <w:rPr>
                <w:sz w:val="20"/>
                <w:szCs w:val="20"/>
              </w:rPr>
            </w:pPr>
            <w:r>
              <w:rPr>
                <w:sz w:val="20"/>
                <w:szCs w:val="20"/>
              </w:rPr>
              <w:t>Other</w:t>
            </w:r>
          </w:p>
        </w:tc>
        <w:tc>
          <w:tcPr>
            <w:tcW w:w="3119" w:type="dxa"/>
          </w:tcPr>
          <w:p w14:paraId="777214A2" w14:textId="77777777" w:rsidR="00134E7C" w:rsidRDefault="001B30FF">
            <w:pPr>
              <w:pStyle w:val="Normal1"/>
              <w:rPr>
                <w:sz w:val="20"/>
                <w:szCs w:val="20"/>
              </w:rPr>
            </w:pPr>
            <w:r>
              <w:rPr>
                <w:sz w:val="20"/>
                <w:szCs w:val="20"/>
              </w:rPr>
              <w:t>Team Awesome</w:t>
            </w:r>
          </w:p>
        </w:tc>
        <w:tc>
          <w:tcPr>
            <w:tcW w:w="3120" w:type="dxa"/>
          </w:tcPr>
          <w:p w14:paraId="6E8E862E" w14:textId="77777777" w:rsidR="00134E7C" w:rsidRDefault="001B30FF">
            <w:pPr>
              <w:pStyle w:val="Normal1"/>
              <w:rPr>
                <w:sz w:val="20"/>
                <w:szCs w:val="20"/>
              </w:rPr>
            </w:pPr>
            <w:r>
              <w:rPr>
                <w:sz w:val="20"/>
                <w:szCs w:val="20"/>
              </w:rPr>
              <w:t>Watched video that Professor Germonprez posted on Canvas</w:t>
            </w:r>
          </w:p>
        </w:tc>
      </w:tr>
    </w:tbl>
    <w:p w14:paraId="65FFEDCA" w14:textId="77777777" w:rsidR="00134E7C" w:rsidRDefault="001B30FF">
      <w:pPr>
        <w:pStyle w:val="Normal1"/>
      </w:pPr>
      <w:r>
        <w:rPr>
          <w:b/>
        </w:rPr>
        <w:t>Handouts:</w:t>
      </w:r>
      <w:r>
        <w:t xml:space="preserve"> None</w:t>
      </w:r>
    </w:p>
    <w:p w14:paraId="2652396C" w14:textId="77777777" w:rsidR="00134E7C" w:rsidRDefault="001B30FF">
      <w:pPr>
        <w:pStyle w:val="Normal1"/>
      </w:pPr>
      <w:r>
        <w:rPr>
          <w:b/>
        </w:rPr>
        <w:t>Discussion:</w:t>
      </w:r>
      <w:r>
        <w:t xml:space="preserve"> See Comments</w:t>
      </w:r>
    </w:p>
    <w:p w14:paraId="3B71B24F" w14:textId="7F13D493" w:rsidR="007D24E9" w:rsidRDefault="007D24E9">
      <w:r>
        <w:br w:type="page"/>
      </w:r>
    </w:p>
    <w:p w14:paraId="36CEF786" w14:textId="77777777" w:rsidR="00134E7C" w:rsidRDefault="00134E7C">
      <w:pPr>
        <w:pStyle w:val="Normal1"/>
      </w:pPr>
    </w:p>
    <w:p w14:paraId="13D264E2" w14:textId="77777777" w:rsidR="00134E7C" w:rsidRDefault="001B30FF">
      <w:pPr>
        <w:pStyle w:val="Normal1"/>
      </w:pPr>
      <w:r>
        <w:rPr>
          <w:b/>
        </w:rPr>
        <w:t xml:space="preserve">Date: </w:t>
      </w:r>
      <w:r>
        <w:t xml:space="preserve"> Week beginning 9/11/17 </w:t>
      </w:r>
      <w:r>
        <w:tab/>
      </w:r>
    </w:p>
    <w:p w14:paraId="0974DFF6" w14:textId="77777777" w:rsidR="00134E7C" w:rsidRDefault="001B30FF">
      <w:pPr>
        <w:pStyle w:val="Normal1"/>
      </w:pPr>
      <w:r>
        <w:rPr>
          <w:b/>
        </w:rPr>
        <w:t>Time:</w:t>
      </w:r>
      <w:r>
        <w:t xml:space="preserve"> All week</w:t>
      </w:r>
    </w:p>
    <w:p w14:paraId="63C09A23" w14:textId="77777777" w:rsidR="00134E7C" w:rsidRDefault="001B30FF">
      <w:pPr>
        <w:pStyle w:val="Normal1"/>
      </w:pPr>
      <w:r>
        <w:rPr>
          <w:b/>
        </w:rPr>
        <w:t>Location:</w:t>
      </w:r>
      <w:r>
        <w:t xml:space="preserve"> Group text/ slack.com </w:t>
      </w:r>
      <w:commentRangeStart w:id="4"/>
      <w:r>
        <w:t>chat</w:t>
      </w:r>
      <w:commentRangeEnd w:id="4"/>
      <w:r w:rsidR="00224A6C">
        <w:rPr>
          <w:rStyle w:val="CommentReference"/>
        </w:rPr>
        <w:commentReference w:id="4"/>
      </w:r>
    </w:p>
    <w:p w14:paraId="6EE60C46" w14:textId="77777777" w:rsidR="00134E7C" w:rsidRDefault="001B30FF">
      <w:pPr>
        <w:pStyle w:val="Normal1"/>
        <w:rPr>
          <w:b/>
        </w:rPr>
      </w:pPr>
      <w:r>
        <w:rPr>
          <w:b/>
        </w:rPr>
        <w:t>Present:</w:t>
      </w:r>
    </w:p>
    <w:p w14:paraId="0A71D849" w14:textId="78117D83" w:rsidR="00134E7C" w:rsidRDefault="001B30FF">
      <w:pPr>
        <w:pStyle w:val="Normal1"/>
      </w:pPr>
      <w:r>
        <w:rPr>
          <w:b/>
        </w:rPr>
        <w:tab/>
      </w:r>
      <w:r w:rsidR="00F44714">
        <w:t>Paul Naumann, Tom Jorgense</w:t>
      </w:r>
      <w:r>
        <w:t>n, Collyn Sansoni, Justin Hendricks, Derek</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37145584" w14:textId="77777777">
        <w:tc>
          <w:tcPr>
            <w:tcW w:w="3116" w:type="dxa"/>
          </w:tcPr>
          <w:p w14:paraId="4C832FED" w14:textId="77777777" w:rsidR="00134E7C" w:rsidRDefault="001B30FF">
            <w:pPr>
              <w:pStyle w:val="Normal1"/>
              <w:jc w:val="center"/>
              <w:rPr>
                <w:b/>
              </w:rPr>
            </w:pPr>
            <w:r>
              <w:rPr>
                <w:b/>
              </w:rPr>
              <w:t>Item</w:t>
            </w:r>
          </w:p>
        </w:tc>
        <w:tc>
          <w:tcPr>
            <w:tcW w:w="3117" w:type="dxa"/>
          </w:tcPr>
          <w:p w14:paraId="5FD274E8" w14:textId="77777777" w:rsidR="00134E7C" w:rsidRDefault="001B30FF">
            <w:pPr>
              <w:pStyle w:val="Normal1"/>
              <w:jc w:val="center"/>
              <w:rPr>
                <w:b/>
              </w:rPr>
            </w:pPr>
            <w:r>
              <w:rPr>
                <w:b/>
              </w:rPr>
              <w:t>Responsible Party</w:t>
            </w:r>
          </w:p>
        </w:tc>
        <w:tc>
          <w:tcPr>
            <w:tcW w:w="3117" w:type="dxa"/>
          </w:tcPr>
          <w:p w14:paraId="27DBD202" w14:textId="77777777" w:rsidR="00134E7C" w:rsidRDefault="001B30FF">
            <w:pPr>
              <w:pStyle w:val="Normal1"/>
              <w:jc w:val="center"/>
              <w:rPr>
                <w:b/>
              </w:rPr>
            </w:pPr>
            <w:r>
              <w:rPr>
                <w:b/>
              </w:rPr>
              <w:t>Comments</w:t>
            </w:r>
          </w:p>
        </w:tc>
      </w:tr>
      <w:tr w:rsidR="00134E7C" w14:paraId="59115F01" w14:textId="77777777">
        <w:tc>
          <w:tcPr>
            <w:tcW w:w="3116" w:type="dxa"/>
          </w:tcPr>
          <w:p w14:paraId="22218B09" w14:textId="77777777" w:rsidR="00134E7C" w:rsidRDefault="001B30FF">
            <w:pPr>
              <w:pStyle w:val="Normal1"/>
              <w:rPr>
                <w:sz w:val="20"/>
                <w:szCs w:val="20"/>
              </w:rPr>
            </w:pPr>
            <w:r>
              <w:rPr>
                <w:sz w:val="20"/>
                <w:szCs w:val="20"/>
              </w:rPr>
              <w:t>Summary of group text/ slack.com chat</w:t>
            </w:r>
          </w:p>
        </w:tc>
        <w:tc>
          <w:tcPr>
            <w:tcW w:w="3117" w:type="dxa"/>
          </w:tcPr>
          <w:p w14:paraId="7BDFA930" w14:textId="77777777" w:rsidR="00134E7C" w:rsidRDefault="001B30FF">
            <w:pPr>
              <w:pStyle w:val="Normal1"/>
              <w:rPr>
                <w:sz w:val="20"/>
                <w:szCs w:val="20"/>
              </w:rPr>
            </w:pPr>
            <w:r>
              <w:rPr>
                <w:sz w:val="20"/>
                <w:szCs w:val="20"/>
              </w:rPr>
              <w:t>Team Awesome</w:t>
            </w:r>
          </w:p>
          <w:p w14:paraId="4E6A9D3C" w14:textId="77777777" w:rsidR="00134E7C" w:rsidRDefault="00134E7C">
            <w:pPr>
              <w:pStyle w:val="Normal1"/>
              <w:tabs>
                <w:tab w:val="center" w:pos="1450"/>
              </w:tabs>
              <w:rPr>
                <w:sz w:val="20"/>
                <w:szCs w:val="20"/>
              </w:rPr>
            </w:pPr>
          </w:p>
        </w:tc>
        <w:tc>
          <w:tcPr>
            <w:tcW w:w="3117" w:type="dxa"/>
          </w:tcPr>
          <w:p w14:paraId="6B1ED7F1" w14:textId="77777777" w:rsidR="00134E7C" w:rsidRDefault="001B30FF">
            <w:pPr>
              <w:pStyle w:val="Normal1"/>
              <w:numPr>
                <w:ilvl w:val="0"/>
                <w:numId w:val="4"/>
              </w:numPr>
              <w:ind w:left="134" w:hanging="180"/>
              <w:contextualSpacing/>
              <w:rPr>
                <w:sz w:val="20"/>
                <w:szCs w:val="20"/>
              </w:rPr>
            </w:pPr>
            <w:r>
              <w:rPr>
                <w:sz w:val="20"/>
                <w:szCs w:val="20"/>
              </w:rPr>
              <w:t>Discussed current status of Milestone 1 documents</w:t>
            </w:r>
          </w:p>
          <w:p w14:paraId="194F2DE4" w14:textId="77777777" w:rsidR="00134E7C" w:rsidRDefault="001B30FF">
            <w:pPr>
              <w:pStyle w:val="Normal1"/>
              <w:numPr>
                <w:ilvl w:val="0"/>
                <w:numId w:val="4"/>
              </w:numPr>
              <w:ind w:left="134" w:hanging="180"/>
              <w:contextualSpacing/>
              <w:rPr>
                <w:sz w:val="20"/>
                <w:szCs w:val="20"/>
              </w:rPr>
            </w:pPr>
            <w:r>
              <w:rPr>
                <w:sz w:val="20"/>
                <w:szCs w:val="20"/>
              </w:rPr>
              <w:t>Discussed necessary revisions to documents</w:t>
            </w:r>
          </w:p>
          <w:p w14:paraId="0DA048B1" w14:textId="77777777" w:rsidR="00134E7C" w:rsidRDefault="001B30FF">
            <w:pPr>
              <w:pStyle w:val="Normal1"/>
              <w:numPr>
                <w:ilvl w:val="0"/>
                <w:numId w:val="4"/>
              </w:numPr>
              <w:spacing w:after="160"/>
              <w:ind w:left="134" w:hanging="180"/>
              <w:contextualSpacing/>
              <w:rPr>
                <w:sz w:val="20"/>
                <w:szCs w:val="20"/>
              </w:rPr>
            </w:pPr>
            <w:r>
              <w:rPr>
                <w:sz w:val="20"/>
                <w:szCs w:val="20"/>
              </w:rPr>
              <w:t>Divided necessary revisions amongst the team</w:t>
            </w:r>
          </w:p>
        </w:tc>
      </w:tr>
    </w:tbl>
    <w:p w14:paraId="0A7685C1" w14:textId="77777777" w:rsidR="00134E7C" w:rsidRDefault="001B30FF">
      <w:pPr>
        <w:pStyle w:val="Normal1"/>
      </w:pPr>
      <w:r>
        <w:rPr>
          <w:b/>
        </w:rPr>
        <w:t>Handouts:</w:t>
      </w:r>
      <w:r>
        <w:t xml:space="preserve"> None</w:t>
      </w:r>
    </w:p>
    <w:p w14:paraId="7FF5EF29" w14:textId="77777777" w:rsidR="00134E7C" w:rsidRDefault="001B30FF">
      <w:pPr>
        <w:pStyle w:val="Normal1"/>
      </w:pPr>
      <w:r>
        <w:rPr>
          <w:b/>
        </w:rPr>
        <w:t>Discussion:</w:t>
      </w:r>
      <w:r>
        <w:t xml:space="preserve"> See Comments</w:t>
      </w:r>
    </w:p>
    <w:p w14:paraId="18E504FD" w14:textId="77777777" w:rsidR="00134E7C" w:rsidRDefault="00134E7C">
      <w:pPr>
        <w:pStyle w:val="Normal1"/>
        <w:spacing w:line="259" w:lineRule="auto"/>
      </w:pPr>
    </w:p>
    <w:p w14:paraId="24FD1296"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1BBED292" w14:textId="77777777" w:rsidR="00134E7C" w:rsidRDefault="00134E7C">
      <w:pPr>
        <w:pStyle w:val="Normal1"/>
        <w:spacing w:line="259" w:lineRule="auto"/>
      </w:pPr>
    </w:p>
    <w:p w14:paraId="02A0E8DC" w14:textId="77777777" w:rsidR="00134E7C" w:rsidRDefault="001B30FF">
      <w:pPr>
        <w:pStyle w:val="Normal1"/>
        <w:jc w:val="center"/>
        <w:rPr>
          <w:b/>
          <w:sz w:val="28"/>
          <w:szCs w:val="28"/>
        </w:rPr>
      </w:pPr>
      <w:r>
        <w:rPr>
          <w:b/>
          <w:sz w:val="28"/>
          <w:szCs w:val="28"/>
        </w:rPr>
        <w:t>Team Member Status Report</w:t>
      </w:r>
    </w:p>
    <w:p w14:paraId="7211EDC6" w14:textId="77777777" w:rsidR="00134E7C" w:rsidRDefault="00134E7C">
      <w:pPr>
        <w:pStyle w:val="Normal1"/>
        <w:jc w:val="center"/>
        <w:rPr>
          <w:b/>
          <w:sz w:val="28"/>
          <w:szCs w:val="28"/>
        </w:rPr>
      </w:pPr>
    </w:p>
    <w:p w14:paraId="34DBCB6E" w14:textId="77777777" w:rsidR="00134E7C" w:rsidRDefault="001B30FF">
      <w:pPr>
        <w:pStyle w:val="Normal1"/>
        <w:rPr>
          <w:b/>
          <w:u w:val="single"/>
        </w:rPr>
      </w:pPr>
      <w:r>
        <w:rPr>
          <w:b/>
          <w:u w:val="single"/>
        </w:rPr>
        <w:t>Current Milestone Activities</w:t>
      </w:r>
    </w:p>
    <w:p w14:paraId="6F180729" w14:textId="77777777" w:rsidR="00134E7C" w:rsidRDefault="001B30FF">
      <w:pPr>
        <w:pStyle w:val="Normal1"/>
      </w:pPr>
      <w:r>
        <w:t xml:space="preserve">Name: Thomas Jorgensen </w:t>
      </w:r>
    </w:p>
    <w:p w14:paraId="07D7A5B0" w14:textId="77777777" w:rsidR="00134E7C" w:rsidRDefault="001B30FF">
      <w:pPr>
        <w:pStyle w:val="Normal1"/>
      </w:pPr>
      <w:r>
        <w:t>Completed</w:t>
      </w:r>
    </w:p>
    <w:p w14:paraId="76FBF2BA" w14:textId="77777777" w:rsidR="00134E7C" w:rsidRDefault="001B30FF">
      <w:pPr>
        <w:pStyle w:val="Normal1"/>
      </w:pPr>
      <w:r>
        <w:tab/>
        <w:t xml:space="preserve">1) Created GitHub repository </w:t>
      </w:r>
    </w:p>
    <w:p w14:paraId="3A9BC6B4" w14:textId="77777777" w:rsidR="00134E7C" w:rsidRDefault="001B30FF">
      <w:pPr>
        <w:pStyle w:val="Normal1"/>
      </w:pPr>
      <w:r>
        <w:tab/>
        <w:t>2) Met with client and determined needs for product</w:t>
      </w:r>
    </w:p>
    <w:p w14:paraId="0522A80F" w14:textId="77777777" w:rsidR="00134E7C" w:rsidRDefault="001B30FF">
      <w:pPr>
        <w:pStyle w:val="Normal1"/>
      </w:pPr>
      <w:r>
        <w:tab/>
        <w:t>3) Created and revised documents for Milestone 1</w:t>
      </w:r>
    </w:p>
    <w:p w14:paraId="1D95F190" w14:textId="77777777" w:rsidR="00134E7C" w:rsidRDefault="001B30FF">
      <w:pPr>
        <w:pStyle w:val="Normal1"/>
        <w:numPr>
          <w:ilvl w:val="0"/>
          <w:numId w:val="5"/>
        </w:numPr>
        <w:spacing w:after="0"/>
        <w:ind w:left="1980" w:hanging="180"/>
        <w:contextualSpacing/>
      </w:pPr>
      <w:r>
        <w:t>Opening Statement</w:t>
      </w:r>
    </w:p>
    <w:p w14:paraId="1C60D7F0" w14:textId="77777777" w:rsidR="00134E7C" w:rsidRDefault="001B30FF">
      <w:pPr>
        <w:pStyle w:val="Normal1"/>
        <w:numPr>
          <w:ilvl w:val="0"/>
          <w:numId w:val="5"/>
        </w:numPr>
        <w:spacing w:after="0"/>
        <w:ind w:left="1980" w:hanging="180"/>
        <w:contextualSpacing/>
      </w:pPr>
      <w:r>
        <w:t>Executive Summary</w:t>
      </w:r>
    </w:p>
    <w:p w14:paraId="4A48D59F" w14:textId="77777777" w:rsidR="00134E7C" w:rsidRDefault="001B30FF">
      <w:pPr>
        <w:pStyle w:val="Normal1"/>
        <w:numPr>
          <w:ilvl w:val="0"/>
          <w:numId w:val="5"/>
        </w:numPr>
        <w:ind w:left="1980" w:hanging="180"/>
        <w:contextualSpacing/>
      </w:pPr>
      <w:r>
        <w:t>Implications for Client</w:t>
      </w:r>
    </w:p>
    <w:p w14:paraId="673820E2" w14:textId="77777777" w:rsidR="00134E7C" w:rsidRDefault="001B30FF">
      <w:pPr>
        <w:pStyle w:val="Normal1"/>
      </w:pPr>
      <w:r>
        <w:t>In-Progress (estimated date of completion)</w:t>
      </w:r>
    </w:p>
    <w:p w14:paraId="6F525C0F" w14:textId="77777777" w:rsidR="00134E7C" w:rsidRDefault="001B30FF">
      <w:pPr>
        <w:pStyle w:val="Normal1"/>
        <w:numPr>
          <w:ilvl w:val="0"/>
          <w:numId w:val="10"/>
        </w:numPr>
        <w:contextualSpacing/>
      </w:pPr>
      <w:r>
        <w:t>Milestone 2 activities (10/11/17)</w:t>
      </w:r>
    </w:p>
    <w:p w14:paraId="45A2A31C" w14:textId="77777777" w:rsidR="00134E7C" w:rsidRDefault="001B30FF">
      <w:pPr>
        <w:pStyle w:val="Normal1"/>
      </w:pPr>
      <w:r>
        <w:t>Other/Issues</w:t>
      </w:r>
    </w:p>
    <w:p w14:paraId="0B584629" w14:textId="77777777" w:rsidR="00134E7C" w:rsidRDefault="001B30FF">
      <w:pPr>
        <w:pStyle w:val="Normal1"/>
        <w:numPr>
          <w:ilvl w:val="0"/>
          <w:numId w:val="1"/>
        </w:numPr>
        <w:contextualSpacing/>
      </w:pPr>
      <w:r>
        <w:t>Not Applicable</w:t>
      </w:r>
    </w:p>
    <w:p w14:paraId="0D64C0A4" w14:textId="77777777" w:rsidR="00134E7C" w:rsidRDefault="00134E7C">
      <w:pPr>
        <w:pStyle w:val="Normal1"/>
        <w:rPr>
          <w:b/>
        </w:rPr>
      </w:pPr>
    </w:p>
    <w:p w14:paraId="6D3F0B2C" w14:textId="77777777" w:rsidR="00134E7C" w:rsidRDefault="001B30FF">
      <w:pPr>
        <w:pStyle w:val="Normal1"/>
        <w:rPr>
          <w:b/>
          <w:u w:val="single"/>
        </w:rPr>
      </w:pPr>
      <w:r>
        <w:rPr>
          <w:b/>
          <w:u w:val="single"/>
        </w:rPr>
        <w:t>Current Milestone Activities</w:t>
      </w:r>
    </w:p>
    <w:p w14:paraId="269C8EA6" w14:textId="77777777" w:rsidR="00134E7C" w:rsidRDefault="001B30FF">
      <w:pPr>
        <w:pStyle w:val="Normal1"/>
      </w:pPr>
      <w:r>
        <w:rPr>
          <w:b/>
        </w:rPr>
        <w:t>Name:</w:t>
      </w:r>
      <w:r>
        <w:t xml:space="preserve"> Collyn Sansoni</w:t>
      </w:r>
    </w:p>
    <w:p w14:paraId="5F192CED" w14:textId="77777777" w:rsidR="00134E7C" w:rsidRDefault="001B30FF">
      <w:pPr>
        <w:pStyle w:val="Normal1"/>
        <w:rPr>
          <w:b/>
        </w:rPr>
      </w:pPr>
      <w:r>
        <w:rPr>
          <w:b/>
        </w:rPr>
        <w:t>Completed</w:t>
      </w:r>
    </w:p>
    <w:p w14:paraId="63DD69E5" w14:textId="77777777" w:rsidR="00134E7C" w:rsidRDefault="001B30FF">
      <w:pPr>
        <w:pStyle w:val="Normal1"/>
      </w:pPr>
      <w:r>
        <w:tab/>
        <w:t>1) Completed Milestone 1 documents</w:t>
      </w:r>
    </w:p>
    <w:p w14:paraId="40346250" w14:textId="77777777" w:rsidR="00134E7C" w:rsidRDefault="001B30FF">
      <w:pPr>
        <w:pStyle w:val="Normal1"/>
        <w:numPr>
          <w:ilvl w:val="0"/>
          <w:numId w:val="7"/>
        </w:numPr>
        <w:spacing w:after="0"/>
        <w:ind w:left="1980" w:hanging="180"/>
        <w:contextualSpacing/>
      </w:pPr>
      <w:r>
        <w:t>Meeting Communications</w:t>
      </w:r>
    </w:p>
    <w:p w14:paraId="34AC7506" w14:textId="77777777" w:rsidR="00134E7C" w:rsidRDefault="001B30FF">
      <w:pPr>
        <w:pStyle w:val="Normal1"/>
        <w:numPr>
          <w:ilvl w:val="0"/>
          <w:numId w:val="7"/>
        </w:numPr>
        <w:ind w:left="1980" w:hanging="180"/>
        <w:contextualSpacing/>
      </w:pPr>
      <w:r>
        <w:t>Team Member Status Report</w:t>
      </w:r>
    </w:p>
    <w:p w14:paraId="5712387A" w14:textId="77777777" w:rsidR="00134E7C" w:rsidRDefault="001B30FF">
      <w:pPr>
        <w:pStyle w:val="Normal1"/>
      </w:pPr>
      <w:r>
        <w:tab/>
        <w:t>2) Met with client and determined needs for product</w:t>
      </w:r>
    </w:p>
    <w:p w14:paraId="710D7D3B" w14:textId="77777777" w:rsidR="00134E7C" w:rsidRDefault="001B30FF">
      <w:pPr>
        <w:pStyle w:val="Normal1"/>
      </w:pPr>
      <w:r>
        <w:tab/>
        <w:t>3) Created slack.com chat group</w:t>
      </w:r>
    </w:p>
    <w:p w14:paraId="2D8A2344" w14:textId="77777777" w:rsidR="00134E7C" w:rsidRDefault="001B30FF">
      <w:pPr>
        <w:pStyle w:val="Normal1"/>
      </w:pPr>
      <w:r>
        <w:tab/>
        <w:t>4) Created group text</w:t>
      </w:r>
    </w:p>
    <w:p w14:paraId="2777B1A9" w14:textId="77777777" w:rsidR="00134E7C" w:rsidRDefault="001B30FF">
      <w:pPr>
        <w:pStyle w:val="Normal1"/>
        <w:rPr>
          <w:b/>
        </w:rPr>
      </w:pPr>
      <w:r>
        <w:rPr>
          <w:b/>
        </w:rPr>
        <w:lastRenderedPageBreak/>
        <w:t>In-Progress (estimated date of completion)</w:t>
      </w:r>
    </w:p>
    <w:p w14:paraId="35E75E96" w14:textId="77777777" w:rsidR="00134E7C" w:rsidRDefault="001B30FF">
      <w:pPr>
        <w:pStyle w:val="Normal1"/>
        <w:ind w:left="720"/>
      </w:pPr>
      <w:r>
        <w:t>1) Milestone 2 activities (10/11/17)</w:t>
      </w:r>
    </w:p>
    <w:p w14:paraId="08247132" w14:textId="77777777" w:rsidR="00134E7C" w:rsidRDefault="001B30FF">
      <w:pPr>
        <w:pStyle w:val="Normal1"/>
        <w:rPr>
          <w:b/>
        </w:rPr>
      </w:pPr>
      <w:r>
        <w:rPr>
          <w:b/>
        </w:rPr>
        <w:t>Other/Issues</w:t>
      </w:r>
    </w:p>
    <w:p w14:paraId="79173053" w14:textId="77777777" w:rsidR="00134E7C" w:rsidRDefault="001B30FF">
      <w:pPr>
        <w:pStyle w:val="Normal1"/>
        <w:ind w:left="720"/>
      </w:pPr>
      <w:r>
        <w:t>1) Not Applicable</w:t>
      </w:r>
    </w:p>
    <w:p w14:paraId="3C26CE99" w14:textId="1464BA0E" w:rsidR="00134E7C" w:rsidRDefault="00134E7C">
      <w:pPr>
        <w:pStyle w:val="Normal1"/>
        <w:spacing w:line="259" w:lineRule="auto"/>
      </w:pPr>
    </w:p>
    <w:p w14:paraId="59482900" w14:textId="77777777" w:rsidR="00134E7C" w:rsidRDefault="001B30FF">
      <w:pPr>
        <w:pStyle w:val="Normal1"/>
        <w:rPr>
          <w:b/>
          <w:u w:val="single"/>
        </w:rPr>
      </w:pPr>
      <w:r>
        <w:rPr>
          <w:b/>
          <w:u w:val="single"/>
        </w:rPr>
        <w:t>Current Milestone Activities</w:t>
      </w:r>
    </w:p>
    <w:p w14:paraId="4059C7E8" w14:textId="77777777" w:rsidR="00134E7C" w:rsidRDefault="001B30FF">
      <w:pPr>
        <w:pStyle w:val="Normal1"/>
      </w:pPr>
      <w:r>
        <w:rPr>
          <w:b/>
        </w:rPr>
        <w:t>Name:</w:t>
      </w:r>
      <w:r>
        <w:t xml:space="preserve"> Justin Hendricks</w:t>
      </w:r>
    </w:p>
    <w:p w14:paraId="4F56E021" w14:textId="77777777" w:rsidR="00134E7C" w:rsidRDefault="001B30FF">
      <w:pPr>
        <w:pStyle w:val="Normal1"/>
        <w:rPr>
          <w:b/>
        </w:rPr>
      </w:pPr>
      <w:r>
        <w:rPr>
          <w:b/>
        </w:rPr>
        <w:t>Completed</w:t>
      </w:r>
    </w:p>
    <w:p w14:paraId="52E12B74" w14:textId="77777777" w:rsidR="00134E7C" w:rsidRDefault="001B30FF">
      <w:pPr>
        <w:pStyle w:val="Normal1"/>
      </w:pPr>
      <w:r>
        <w:tab/>
        <w:t>1) Completed Milestone 1 documents</w:t>
      </w:r>
    </w:p>
    <w:p w14:paraId="234CD656" w14:textId="77777777" w:rsidR="00134E7C" w:rsidRDefault="001B30FF">
      <w:pPr>
        <w:pStyle w:val="Normal1"/>
        <w:numPr>
          <w:ilvl w:val="0"/>
          <w:numId w:val="3"/>
        </w:numPr>
        <w:spacing w:after="0"/>
        <w:ind w:left="1980" w:hanging="180"/>
        <w:contextualSpacing/>
      </w:pPr>
      <w:r>
        <w:t xml:space="preserve">Roles and Responsibilities </w:t>
      </w:r>
    </w:p>
    <w:p w14:paraId="55C768DF" w14:textId="77777777" w:rsidR="00134E7C" w:rsidRDefault="001B30FF">
      <w:pPr>
        <w:pStyle w:val="Normal1"/>
        <w:numPr>
          <w:ilvl w:val="0"/>
          <w:numId w:val="3"/>
        </w:numPr>
        <w:spacing w:after="0"/>
        <w:ind w:left="1980" w:hanging="180"/>
        <w:contextualSpacing/>
      </w:pPr>
      <w:r>
        <w:t>Change Log</w:t>
      </w:r>
    </w:p>
    <w:p w14:paraId="5E0F25BA" w14:textId="77777777" w:rsidR="00134E7C" w:rsidRDefault="001B30FF">
      <w:pPr>
        <w:pStyle w:val="Normal1"/>
        <w:numPr>
          <w:ilvl w:val="0"/>
          <w:numId w:val="3"/>
        </w:numPr>
        <w:ind w:left="1980" w:hanging="180"/>
        <w:contextualSpacing/>
      </w:pPr>
      <w:r>
        <w:t xml:space="preserve">Communication Management Plan </w:t>
      </w:r>
    </w:p>
    <w:p w14:paraId="06272DEF" w14:textId="77777777" w:rsidR="00134E7C" w:rsidRDefault="001B30FF">
      <w:pPr>
        <w:pStyle w:val="Normal1"/>
      </w:pPr>
      <w:r>
        <w:tab/>
        <w:t>2) Met with client and determined needs for product</w:t>
      </w:r>
    </w:p>
    <w:p w14:paraId="2819E9BD" w14:textId="77777777" w:rsidR="00134E7C" w:rsidRDefault="001B30FF">
      <w:pPr>
        <w:pStyle w:val="Normal1"/>
        <w:numPr>
          <w:ilvl w:val="0"/>
          <w:numId w:val="3"/>
        </w:numPr>
        <w:ind w:left="1980" w:hanging="180"/>
        <w:contextualSpacing/>
      </w:pPr>
      <w:r>
        <w:t>Organized meeting between Derek and Team Awesome</w:t>
      </w:r>
    </w:p>
    <w:p w14:paraId="0528CF2E" w14:textId="77777777" w:rsidR="00134E7C" w:rsidRDefault="001B30FF">
      <w:pPr>
        <w:pStyle w:val="Normal1"/>
        <w:rPr>
          <w:b/>
        </w:rPr>
      </w:pPr>
      <w:r>
        <w:rPr>
          <w:b/>
        </w:rPr>
        <w:t>In-Progress (estimated date of completion)</w:t>
      </w:r>
    </w:p>
    <w:p w14:paraId="09A0D12F" w14:textId="77777777" w:rsidR="00134E7C" w:rsidRDefault="001B30FF">
      <w:pPr>
        <w:pStyle w:val="Normal1"/>
        <w:ind w:left="720"/>
      </w:pPr>
      <w:r>
        <w:t>1) Milestone 2 activities (10/11/17)</w:t>
      </w:r>
    </w:p>
    <w:p w14:paraId="7985B7C3" w14:textId="77777777" w:rsidR="00134E7C" w:rsidRDefault="001B30FF">
      <w:pPr>
        <w:pStyle w:val="Normal1"/>
        <w:rPr>
          <w:b/>
        </w:rPr>
      </w:pPr>
      <w:r>
        <w:rPr>
          <w:b/>
        </w:rPr>
        <w:t>Other/Issues</w:t>
      </w:r>
    </w:p>
    <w:p w14:paraId="6577C3D5" w14:textId="5378228C" w:rsidR="00134E7C" w:rsidRDefault="001B30FF" w:rsidP="00C455FC">
      <w:pPr>
        <w:pStyle w:val="Normal1"/>
        <w:ind w:left="720"/>
        <w:rPr>
          <w:b/>
        </w:rPr>
      </w:pPr>
      <w:r>
        <w:t>1) Not Applicable</w:t>
      </w:r>
    </w:p>
    <w:p w14:paraId="3EA0AE47" w14:textId="77777777" w:rsidR="00134E7C" w:rsidRDefault="00134E7C">
      <w:pPr>
        <w:pStyle w:val="Normal1"/>
        <w:rPr>
          <w:b/>
        </w:rPr>
      </w:pPr>
    </w:p>
    <w:p w14:paraId="354AA2D9" w14:textId="77777777" w:rsidR="00134E7C" w:rsidRDefault="001B30FF">
      <w:pPr>
        <w:pStyle w:val="Normal1"/>
        <w:rPr>
          <w:b/>
          <w:u w:val="single"/>
        </w:rPr>
      </w:pPr>
      <w:r>
        <w:rPr>
          <w:b/>
          <w:u w:val="single"/>
        </w:rPr>
        <w:t>Current Milestone Activities</w:t>
      </w:r>
    </w:p>
    <w:p w14:paraId="0B563C7F" w14:textId="77777777" w:rsidR="00134E7C" w:rsidRDefault="001B30FF">
      <w:pPr>
        <w:pStyle w:val="Normal1"/>
      </w:pPr>
      <w:r>
        <w:rPr>
          <w:b/>
        </w:rPr>
        <w:t>Name:</w:t>
      </w:r>
      <w:r>
        <w:t xml:space="preserve"> Paul Naumann</w:t>
      </w:r>
    </w:p>
    <w:p w14:paraId="065B8990" w14:textId="77777777" w:rsidR="00134E7C" w:rsidRDefault="001B30FF">
      <w:pPr>
        <w:pStyle w:val="Normal1"/>
        <w:rPr>
          <w:b/>
        </w:rPr>
      </w:pPr>
      <w:r>
        <w:rPr>
          <w:b/>
        </w:rPr>
        <w:t>Completed</w:t>
      </w:r>
    </w:p>
    <w:p w14:paraId="00B92059" w14:textId="77777777" w:rsidR="00134E7C" w:rsidRDefault="001B30FF">
      <w:pPr>
        <w:pStyle w:val="Normal1"/>
      </w:pPr>
      <w:r>
        <w:tab/>
        <w:t>1) Met with client and determined needs for product</w:t>
      </w:r>
    </w:p>
    <w:p w14:paraId="591AB14D" w14:textId="77777777" w:rsidR="00134E7C" w:rsidRDefault="001B30FF">
      <w:pPr>
        <w:pStyle w:val="Normal1"/>
      </w:pPr>
      <w:r>
        <w:tab/>
        <w:t>2) Created and revised documents for Milestone 1</w:t>
      </w:r>
    </w:p>
    <w:p w14:paraId="7010AEF0" w14:textId="77777777" w:rsidR="00134E7C" w:rsidRDefault="001B30FF">
      <w:pPr>
        <w:pStyle w:val="Normal1"/>
        <w:numPr>
          <w:ilvl w:val="0"/>
          <w:numId w:val="3"/>
        </w:numPr>
        <w:spacing w:after="0"/>
        <w:ind w:left="1980" w:hanging="180"/>
        <w:contextualSpacing/>
      </w:pPr>
      <w:r>
        <w:t xml:space="preserve">Implications for Client </w:t>
      </w:r>
    </w:p>
    <w:p w14:paraId="4B141BEE" w14:textId="77777777" w:rsidR="00134E7C" w:rsidRDefault="001B30FF">
      <w:pPr>
        <w:pStyle w:val="Normal1"/>
        <w:numPr>
          <w:ilvl w:val="0"/>
          <w:numId w:val="3"/>
        </w:numPr>
        <w:spacing w:after="0"/>
        <w:ind w:left="1980" w:hanging="180"/>
        <w:contextualSpacing/>
      </w:pPr>
      <w:r>
        <w:t>Items for Approval</w:t>
      </w:r>
    </w:p>
    <w:p w14:paraId="5D806548" w14:textId="77777777" w:rsidR="00134E7C" w:rsidRDefault="001B30FF">
      <w:pPr>
        <w:pStyle w:val="Normal1"/>
        <w:numPr>
          <w:ilvl w:val="0"/>
          <w:numId w:val="3"/>
        </w:numPr>
        <w:spacing w:after="0"/>
        <w:ind w:left="1980" w:hanging="180"/>
        <w:contextualSpacing/>
      </w:pPr>
      <w:r>
        <w:lastRenderedPageBreak/>
        <w:t>System Service Request</w:t>
      </w:r>
    </w:p>
    <w:p w14:paraId="21BA639C" w14:textId="77777777" w:rsidR="00134E7C" w:rsidRDefault="001B30FF">
      <w:pPr>
        <w:pStyle w:val="Normal1"/>
        <w:numPr>
          <w:ilvl w:val="0"/>
          <w:numId w:val="3"/>
        </w:numPr>
        <w:ind w:left="1980" w:hanging="180"/>
        <w:contextualSpacing/>
      </w:pPr>
      <w:r>
        <w:t>Project Charter</w:t>
      </w:r>
    </w:p>
    <w:p w14:paraId="068C1318" w14:textId="77777777" w:rsidR="00134E7C" w:rsidRDefault="00134E7C">
      <w:pPr>
        <w:pStyle w:val="Normal1"/>
      </w:pPr>
    </w:p>
    <w:p w14:paraId="46C534C5" w14:textId="77777777" w:rsidR="00134E7C" w:rsidRDefault="001B30FF">
      <w:pPr>
        <w:pStyle w:val="Normal1"/>
        <w:rPr>
          <w:b/>
        </w:rPr>
      </w:pPr>
      <w:r>
        <w:rPr>
          <w:b/>
        </w:rPr>
        <w:t>In-Progress (estimated date of completion)</w:t>
      </w:r>
    </w:p>
    <w:p w14:paraId="1686341F" w14:textId="77777777" w:rsidR="00134E7C" w:rsidRDefault="001B30FF">
      <w:pPr>
        <w:pStyle w:val="Normal1"/>
        <w:ind w:left="720"/>
      </w:pPr>
      <w:r>
        <w:t>1) Milestone 2 activities (10/11/17)</w:t>
      </w:r>
    </w:p>
    <w:p w14:paraId="358A58D6" w14:textId="77777777" w:rsidR="00134E7C" w:rsidRDefault="001B30FF">
      <w:pPr>
        <w:pStyle w:val="Normal1"/>
        <w:rPr>
          <w:b/>
        </w:rPr>
      </w:pPr>
      <w:r>
        <w:rPr>
          <w:b/>
        </w:rPr>
        <w:t>Other/Issues</w:t>
      </w:r>
    </w:p>
    <w:p w14:paraId="4635DDC3" w14:textId="58668ABF" w:rsidR="00134E7C" w:rsidRPr="009C08F1" w:rsidRDefault="001B30FF" w:rsidP="009C08F1">
      <w:pPr>
        <w:pStyle w:val="Normal1"/>
        <w:ind w:left="720"/>
      </w:pPr>
      <w:r>
        <w:t xml:space="preserve">1) Not </w:t>
      </w:r>
      <w:commentRangeStart w:id="5"/>
      <w:r>
        <w:t>Applicable</w:t>
      </w:r>
      <w:commentRangeEnd w:id="5"/>
      <w:r w:rsidR="000D6145">
        <w:rPr>
          <w:rStyle w:val="CommentReference"/>
        </w:rPr>
        <w:commentReference w:id="5"/>
      </w:r>
    </w:p>
    <w:p w14:paraId="1B896A84" w14:textId="77777777" w:rsidR="00134E7C" w:rsidRDefault="00134E7C">
      <w:pPr>
        <w:pStyle w:val="Normal1"/>
        <w:jc w:val="center"/>
        <w:rPr>
          <w:b/>
        </w:rPr>
      </w:pPr>
    </w:p>
    <w:p w14:paraId="01C81A48" w14:textId="77777777" w:rsidR="00134E7C" w:rsidRDefault="00134E7C">
      <w:pPr>
        <w:pStyle w:val="Normal1"/>
        <w:rPr>
          <w:highlight w:val="white"/>
        </w:rPr>
      </w:pPr>
    </w:p>
    <w:sectPr w:rsidR="00134E7C">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att Germonprez" w:date="2017-10-06T14:16:00Z" w:initials="MG">
    <w:p w14:paraId="19B245A1" w14:textId="0F4B27B2" w:rsidR="00FB2015" w:rsidRDefault="00FB2015">
      <w:pPr>
        <w:pStyle w:val="CommentText"/>
      </w:pPr>
      <w:r>
        <w:rPr>
          <w:rStyle w:val="CommentReference"/>
        </w:rPr>
        <w:annotationRef/>
      </w:r>
      <w:r>
        <w:t xml:space="preserve">Good start. May change a bit after Monday’s class. </w:t>
      </w:r>
    </w:p>
  </w:comment>
  <w:comment w:id="3" w:author="Matt Germonprez" w:date="2017-10-06T14:16:00Z" w:initials="MG">
    <w:p w14:paraId="25996E36" w14:textId="37D5EBC0" w:rsidR="00FB2015" w:rsidRDefault="00FB2015">
      <w:pPr>
        <w:pStyle w:val="CommentText"/>
      </w:pPr>
      <w:r>
        <w:rPr>
          <w:rStyle w:val="CommentReference"/>
        </w:rPr>
        <w:annotationRef/>
      </w:r>
      <w:r>
        <w:t>This isn’t complete. Check out the slide deck from September 27</w:t>
      </w:r>
      <w:r w:rsidRPr="00193899">
        <w:rPr>
          <w:vertAlign w:val="superscript"/>
        </w:rPr>
        <w:t>th</w:t>
      </w:r>
      <w:r>
        <w:t xml:space="preserve"> (I think). I have a more detailed description of the WBS. You have to include things like analysis, design, develop, implement, maintain. </w:t>
      </w:r>
    </w:p>
  </w:comment>
  <w:comment w:id="4" w:author="Matt Germonprez" w:date="2017-10-06T14:18:00Z" w:initials="MG">
    <w:p w14:paraId="4C5DCF00" w14:textId="5451B0AB" w:rsidR="00FB2015" w:rsidRDefault="00FB2015">
      <w:pPr>
        <w:pStyle w:val="CommentText"/>
      </w:pPr>
      <w:r>
        <w:rPr>
          <w:rStyle w:val="CommentReference"/>
        </w:rPr>
        <w:annotationRef/>
      </w:r>
      <w:r>
        <w:t xml:space="preserve">I hope you have more communication documented elsewhere. </w:t>
      </w:r>
    </w:p>
  </w:comment>
  <w:comment w:id="5" w:author="Matt Germonprez" w:date="2017-09-13T20:06:00Z" w:initials="MG">
    <w:p w14:paraId="5EE4C266" w14:textId="09867CC4" w:rsidR="00FB2015" w:rsidRDefault="00FB2015">
      <w:pPr>
        <w:pStyle w:val="CommentText"/>
      </w:pPr>
      <w:r>
        <w:rPr>
          <w:rStyle w:val="CommentReference"/>
        </w:rPr>
        <w:annotationRef/>
      </w:r>
      <w:r>
        <w:t xml:space="preserve">Are there no future considerations that any of the team members have? That is do you wonder about how this would be deployed? How this will be maintained? Anything?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B245A1" w15:done="0"/>
  <w15:commentEx w15:paraId="25996E36" w15:done="0"/>
  <w15:commentEx w15:paraId="4C5DCF00" w15:done="0"/>
  <w15:commentEx w15:paraId="5EE4C26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A2EA3" w14:textId="77777777" w:rsidR="0098433F" w:rsidRDefault="0098433F">
      <w:pPr>
        <w:spacing w:after="0"/>
      </w:pPr>
      <w:r>
        <w:separator/>
      </w:r>
    </w:p>
  </w:endnote>
  <w:endnote w:type="continuationSeparator" w:id="0">
    <w:p w14:paraId="09BD40CF" w14:textId="77777777" w:rsidR="0098433F" w:rsidRDefault="009843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0D26ED" w14:textId="77777777" w:rsidR="0098433F" w:rsidRDefault="0098433F">
      <w:pPr>
        <w:spacing w:after="0"/>
      </w:pPr>
      <w:r>
        <w:separator/>
      </w:r>
    </w:p>
  </w:footnote>
  <w:footnote w:type="continuationSeparator" w:id="0">
    <w:p w14:paraId="264314CF" w14:textId="77777777" w:rsidR="0098433F" w:rsidRDefault="0098433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FB2015" w:rsidRDefault="00FB2015">
    <w:pPr>
      <w:pStyle w:val="Normal1"/>
      <w:tabs>
        <w:tab w:val="center" w:pos="4680"/>
        <w:tab w:val="right" w:pos="9360"/>
      </w:tabs>
      <w:spacing w:before="720" w:after="0"/>
      <w:jc w:val="center"/>
    </w:pPr>
    <w:r>
      <w:t>Client Documents</w:t>
    </w:r>
  </w:p>
  <w:p w14:paraId="1A377237" w14:textId="77777777" w:rsidR="00FB2015" w:rsidRDefault="00FB2015">
    <w:pPr>
      <w:pStyle w:val="Normal1"/>
      <w:tabs>
        <w:tab w:val="center" w:pos="4680"/>
        <w:tab w:val="right" w:pos="9360"/>
      </w:tabs>
      <w:spacing w:after="0"/>
      <w:jc w:val="center"/>
    </w:pPr>
  </w:p>
  <w:p w14:paraId="5C255563" w14:textId="77777777" w:rsidR="00FB2015" w:rsidRDefault="00FB2015">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FB2015" w:rsidRDefault="00FB2015">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1BBEA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A778B2"/>
    <w:multiLevelType w:val="hybridMultilevel"/>
    <w:tmpl w:val="2F6C9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736"/>
    <w:multiLevelType w:val="hybridMultilevel"/>
    <w:tmpl w:val="33B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E0BA2"/>
    <w:multiLevelType w:val="multilevel"/>
    <w:tmpl w:val="06D2F81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5"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6" w15:restartNumberingAfterBreak="0">
    <w:nsid w:val="1C7F7512"/>
    <w:multiLevelType w:val="hybridMultilevel"/>
    <w:tmpl w:val="ECF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AF0B0E"/>
    <w:multiLevelType w:val="hybridMultilevel"/>
    <w:tmpl w:val="78AA6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40AEF"/>
    <w:multiLevelType w:val="hybridMultilevel"/>
    <w:tmpl w:val="3AA05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54673E"/>
    <w:multiLevelType w:val="hybridMultilevel"/>
    <w:tmpl w:val="21D679C8"/>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2BA4EEB"/>
    <w:multiLevelType w:val="hybridMultilevel"/>
    <w:tmpl w:val="C4AC7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DE57C8"/>
    <w:multiLevelType w:val="multilevel"/>
    <w:tmpl w:val="D284BB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3A4A6D84"/>
    <w:multiLevelType w:val="hybridMultilevel"/>
    <w:tmpl w:val="97BEDCA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3F607660"/>
    <w:multiLevelType w:val="hybridMultilevel"/>
    <w:tmpl w:val="BA9A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6"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17" w15:restartNumberingAfterBreak="0">
    <w:nsid w:val="4BCD34AF"/>
    <w:multiLevelType w:val="hybridMultilevel"/>
    <w:tmpl w:val="C6C03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19" w15:restartNumberingAfterBreak="0">
    <w:nsid w:val="514F1D79"/>
    <w:multiLevelType w:val="hybridMultilevel"/>
    <w:tmpl w:val="D9089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5FA1EF0"/>
    <w:multiLevelType w:val="hybridMultilevel"/>
    <w:tmpl w:val="064E348E"/>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5D1A7C5F"/>
    <w:multiLevelType w:val="hybridMultilevel"/>
    <w:tmpl w:val="5B1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24920"/>
    <w:multiLevelType w:val="hybridMultilevel"/>
    <w:tmpl w:val="0D641194"/>
    <w:lvl w:ilvl="0" w:tplc="04090003">
      <w:start w:val="1"/>
      <w:numFmt w:val="bullet"/>
      <w:lvlText w:val="o"/>
      <w:lvlJc w:val="left"/>
      <w:pPr>
        <w:ind w:left="720" w:hanging="360"/>
      </w:pPr>
      <w:rPr>
        <w:rFonts w:ascii="Courier New" w:hAnsi="Courier New" w:cs="Times New Roman"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4"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32C50AF"/>
    <w:multiLevelType w:val="hybridMultilevel"/>
    <w:tmpl w:val="39C0E74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7" w15:restartNumberingAfterBreak="0">
    <w:nsid w:val="793C3321"/>
    <w:multiLevelType w:val="hybridMultilevel"/>
    <w:tmpl w:val="7632EED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8" w15:restartNumberingAfterBreak="0">
    <w:nsid w:val="7A555599"/>
    <w:multiLevelType w:val="hybridMultilevel"/>
    <w:tmpl w:val="4CB2A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7D156375"/>
    <w:multiLevelType w:val="hybridMultilevel"/>
    <w:tmpl w:val="832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5"/>
  </w:num>
  <w:num w:numId="4">
    <w:abstractNumId w:val="18"/>
  </w:num>
  <w:num w:numId="5">
    <w:abstractNumId w:val="4"/>
  </w:num>
  <w:num w:numId="6">
    <w:abstractNumId w:val="15"/>
  </w:num>
  <w:num w:numId="7">
    <w:abstractNumId w:val="16"/>
  </w:num>
  <w:num w:numId="8">
    <w:abstractNumId w:val="26"/>
  </w:num>
  <w:num w:numId="9">
    <w:abstractNumId w:val="23"/>
  </w:num>
  <w:num w:numId="10">
    <w:abstractNumId w:val="24"/>
  </w:num>
  <w:num w:numId="11">
    <w:abstractNumId w:val="2"/>
  </w:num>
  <w:num w:numId="12">
    <w:abstractNumId w:val="6"/>
  </w:num>
  <w:num w:numId="13">
    <w:abstractNumId w:val="14"/>
  </w:num>
  <w:num w:numId="14">
    <w:abstractNumId w:val="29"/>
  </w:num>
  <w:num w:numId="15">
    <w:abstractNumId w:val="13"/>
  </w:num>
  <w:num w:numId="16">
    <w:abstractNumId w:val="3"/>
  </w:num>
  <w:num w:numId="17">
    <w:abstractNumId w:val="10"/>
  </w:num>
  <w:num w:numId="18">
    <w:abstractNumId w:val="21"/>
  </w:num>
  <w:num w:numId="19">
    <w:abstractNumId w:val="8"/>
  </w:num>
  <w:num w:numId="20">
    <w:abstractNumId w:val="0"/>
  </w:num>
  <w:num w:numId="21">
    <w:abstractNumId w:val="28"/>
  </w:num>
  <w:num w:numId="22">
    <w:abstractNumId w:val="17"/>
  </w:num>
  <w:num w:numId="23">
    <w:abstractNumId w:val="1"/>
  </w:num>
  <w:num w:numId="24">
    <w:abstractNumId w:val="19"/>
  </w:num>
  <w:num w:numId="25">
    <w:abstractNumId w:val="22"/>
  </w:num>
  <w:num w:numId="26">
    <w:abstractNumId w:val="12"/>
  </w:num>
  <w:num w:numId="27">
    <w:abstractNumId w:val="27"/>
  </w:num>
  <w:num w:numId="28">
    <w:abstractNumId w:val="9"/>
  </w:num>
  <w:num w:numId="29">
    <w:abstractNumId w:val="25"/>
  </w:num>
  <w:num w:numId="30">
    <w:abstractNumId w:val="20"/>
  </w:num>
  <w:num w:numId="3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Germonprez">
    <w15:presenceInfo w15:providerId="Windows Live" w15:userId="49a502fc9f12659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33095"/>
    <w:rsid w:val="000367CD"/>
    <w:rsid w:val="000D6145"/>
    <w:rsid w:val="00133CEA"/>
    <w:rsid w:val="00134E7C"/>
    <w:rsid w:val="00137AB4"/>
    <w:rsid w:val="00140CA0"/>
    <w:rsid w:val="00156C5B"/>
    <w:rsid w:val="00193899"/>
    <w:rsid w:val="001A6186"/>
    <w:rsid w:val="001B260A"/>
    <w:rsid w:val="001B30FF"/>
    <w:rsid w:val="001D6988"/>
    <w:rsid w:val="002118B6"/>
    <w:rsid w:val="00222909"/>
    <w:rsid w:val="00222F6B"/>
    <w:rsid w:val="00224A6C"/>
    <w:rsid w:val="002D6EDF"/>
    <w:rsid w:val="002F5F92"/>
    <w:rsid w:val="00366C46"/>
    <w:rsid w:val="003A6C5D"/>
    <w:rsid w:val="003C219D"/>
    <w:rsid w:val="00417E71"/>
    <w:rsid w:val="0044499B"/>
    <w:rsid w:val="00491BA7"/>
    <w:rsid w:val="004A1C3E"/>
    <w:rsid w:val="004C69E1"/>
    <w:rsid w:val="0050649C"/>
    <w:rsid w:val="00553892"/>
    <w:rsid w:val="00566FF5"/>
    <w:rsid w:val="005D5DF9"/>
    <w:rsid w:val="00604C3A"/>
    <w:rsid w:val="00645430"/>
    <w:rsid w:val="0067405C"/>
    <w:rsid w:val="006C26D2"/>
    <w:rsid w:val="006D0224"/>
    <w:rsid w:val="0071270C"/>
    <w:rsid w:val="00795D8A"/>
    <w:rsid w:val="007A1BD6"/>
    <w:rsid w:val="007C3784"/>
    <w:rsid w:val="007C553D"/>
    <w:rsid w:val="007D24E9"/>
    <w:rsid w:val="007D2731"/>
    <w:rsid w:val="007E0051"/>
    <w:rsid w:val="007F2A5F"/>
    <w:rsid w:val="008036A6"/>
    <w:rsid w:val="0080684D"/>
    <w:rsid w:val="0082778A"/>
    <w:rsid w:val="008330F2"/>
    <w:rsid w:val="00845A3F"/>
    <w:rsid w:val="00846824"/>
    <w:rsid w:val="008B2773"/>
    <w:rsid w:val="008F149E"/>
    <w:rsid w:val="008F196C"/>
    <w:rsid w:val="0090054A"/>
    <w:rsid w:val="009019F7"/>
    <w:rsid w:val="0093052D"/>
    <w:rsid w:val="00943A0B"/>
    <w:rsid w:val="0098433F"/>
    <w:rsid w:val="00990E3C"/>
    <w:rsid w:val="0099536A"/>
    <w:rsid w:val="009A163E"/>
    <w:rsid w:val="009B38CB"/>
    <w:rsid w:val="009C08F1"/>
    <w:rsid w:val="009F08F8"/>
    <w:rsid w:val="009F5C97"/>
    <w:rsid w:val="00A83CDD"/>
    <w:rsid w:val="00AA2F1D"/>
    <w:rsid w:val="00AB1806"/>
    <w:rsid w:val="00AB19E4"/>
    <w:rsid w:val="00AB3B4A"/>
    <w:rsid w:val="00AD1A5F"/>
    <w:rsid w:val="00AD2DE2"/>
    <w:rsid w:val="00B24201"/>
    <w:rsid w:val="00B36BDE"/>
    <w:rsid w:val="00B42D82"/>
    <w:rsid w:val="00B92330"/>
    <w:rsid w:val="00BB4380"/>
    <w:rsid w:val="00BD327D"/>
    <w:rsid w:val="00BF4723"/>
    <w:rsid w:val="00BF76D8"/>
    <w:rsid w:val="00C2472C"/>
    <w:rsid w:val="00C31EB6"/>
    <w:rsid w:val="00C3320E"/>
    <w:rsid w:val="00C455FC"/>
    <w:rsid w:val="00C55B9D"/>
    <w:rsid w:val="00C66748"/>
    <w:rsid w:val="00CA055A"/>
    <w:rsid w:val="00CB26EB"/>
    <w:rsid w:val="00CD5695"/>
    <w:rsid w:val="00D1242A"/>
    <w:rsid w:val="00D507FC"/>
    <w:rsid w:val="00D517DA"/>
    <w:rsid w:val="00D57319"/>
    <w:rsid w:val="00D65693"/>
    <w:rsid w:val="00D66C2F"/>
    <w:rsid w:val="00DA0750"/>
    <w:rsid w:val="00DC1DC9"/>
    <w:rsid w:val="00DC52E9"/>
    <w:rsid w:val="00DE04EE"/>
    <w:rsid w:val="00E22DF4"/>
    <w:rsid w:val="00E35297"/>
    <w:rsid w:val="00E73586"/>
    <w:rsid w:val="00E77554"/>
    <w:rsid w:val="00E92155"/>
    <w:rsid w:val="00EF66BF"/>
    <w:rsid w:val="00EF769C"/>
    <w:rsid w:val="00F16D98"/>
    <w:rsid w:val="00F32B20"/>
    <w:rsid w:val="00F44714"/>
    <w:rsid w:val="00F862CF"/>
    <w:rsid w:val="00F86992"/>
    <w:rsid w:val="00FA1ADE"/>
    <w:rsid w:val="00FB2015"/>
    <w:rsid w:val="00FE4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 w:type="paragraph" w:styleId="ListParagraph">
    <w:name w:val="List Paragraph"/>
    <w:basedOn w:val="Normal"/>
    <w:uiPriority w:val="34"/>
    <w:qFormat/>
    <w:rsid w:val="00D57319"/>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table" w:styleId="TableGrid">
    <w:name w:val="Table Grid"/>
    <w:basedOn w:val="TableNormal"/>
    <w:uiPriority w:val="59"/>
    <w:rsid w:val="00FB201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17116">
      <w:bodyDiv w:val="1"/>
      <w:marLeft w:val="0"/>
      <w:marRight w:val="0"/>
      <w:marTop w:val="0"/>
      <w:marBottom w:val="0"/>
      <w:divBdr>
        <w:top w:val="none" w:sz="0" w:space="0" w:color="auto"/>
        <w:left w:val="none" w:sz="0" w:space="0" w:color="auto"/>
        <w:bottom w:val="none" w:sz="0" w:space="0" w:color="auto"/>
        <w:right w:val="none" w:sz="0" w:space="0" w:color="auto"/>
      </w:divBdr>
    </w:div>
    <w:div w:id="804935969">
      <w:bodyDiv w:val="1"/>
      <w:marLeft w:val="0"/>
      <w:marRight w:val="0"/>
      <w:marTop w:val="0"/>
      <w:marBottom w:val="0"/>
      <w:divBdr>
        <w:top w:val="none" w:sz="0" w:space="0" w:color="auto"/>
        <w:left w:val="none" w:sz="0" w:space="0" w:color="auto"/>
        <w:bottom w:val="none" w:sz="0" w:space="0" w:color="auto"/>
        <w:right w:val="none" w:sz="0" w:space="0" w:color="auto"/>
      </w:divBdr>
    </w:div>
    <w:div w:id="1034497668">
      <w:bodyDiv w:val="1"/>
      <w:marLeft w:val="0"/>
      <w:marRight w:val="0"/>
      <w:marTop w:val="0"/>
      <w:marBottom w:val="0"/>
      <w:divBdr>
        <w:top w:val="none" w:sz="0" w:space="0" w:color="auto"/>
        <w:left w:val="none" w:sz="0" w:space="0" w:color="auto"/>
        <w:bottom w:val="none" w:sz="0" w:space="0" w:color="auto"/>
        <w:right w:val="none" w:sz="0" w:space="0" w:color="auto"/>
      </w:divBdr>
    </w:div>
    <w:div w:id="1701514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package" Target="embeddings/Microsoft_Visio_Drawing.vsd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396</TotalTime>
  <Pages>37</Pages>
  <Words>3153</Words>
  <Characters>17974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Paul Naumann</cp:lastModifiedBy>
  <cp:revision>19</cp:revision>
  <dcterms:created xsi:type="dcterms:W3CDTF">2017-10-08T03:47:00Z</dcterms:created>
  <dcterms:modified xsi:type="dcterms:W3CDTF">2017-10-08T15:06:00Z</dcterms:modified>
</cp:coreProperties>
</file>