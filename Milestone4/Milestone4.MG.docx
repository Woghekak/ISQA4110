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 xml:space="preserve">Collyn </w:t>
            </w:r>
            <w:proofErr w:type="spellStart"/>
            <w:r w:rsidRPr="00846523">
              <w:rPr>
                <w:color w:val="24292E"/>
              </w:rPr>
              <w:t>Sansoni</w:t>
            </w:r>
            <w:proofErr w:type="spellEnd"/>
            <w:r w:rsidRPr="00846523">
              <w:rPr>
                <w:color w:val="24292E"/>
              </w:rPr>
              <w:t xml:space="preserve">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0D0A6666" w:rsidR="005F307A" w:rsidRPr="00846523" w:rsidRDefault="005F307A" w:rsidP="005F307A">
      <w:pPr>
        <w:pStyle w:val="Normal1"/>
        <w:spacing w:after="0" w:line="380" w:lineRule="exact"/>
        <w:jc w:val="right"/>
      </w:pPr>
      <w:r w:rsidRPr="00846523">
        <w:t>Client Documents …………………………………………………</w:t>
      </w:r>
      <w:r w:rsidR="001D15A5">
        <w:t>…………………………………………………………………………………4</w:t>
      </w:r>
    </w:p>
    <w:p w14:paraId="19D6D9A1" w14:textId="1E9B04BA" w:rsidR="005F307A" w:rsidRPr="00846523" w:rsidRDefault="005F307A" w:rsidP="005F307A">
      <w:pPr>
        <w:pStyle w:val="Normal1"/>
        <w:spacing w:after="0" w:line="380" w:lineRule="exact"/>
        <w:ind w:left="720"/>
        <w:jc w:val="right"/>
      </w:pPr>
      <w:r w:rsidRPr="00846523">
        <w:t>Opening Statement …</w:t>
      </w:r>
      <w:proofErr w:type="gramStart"/>
      <w:r w:rsidRPr="00846523">
        <w:t>…..</w:t>
      </w:r>
      <w:proofErr w:type="gramEnd"/>
      <w:r w:rsidRPr="00846523">
        <w:t>……………………………</w:t>
      </w:r>
      <w:r w:rsidR="001D15A5">
        <w:t>……………………………………………………………………………….5</w:t>
      </w:r>
    </w:p>
    <w:p w14:paraId="6267A225" w14:textId="493407C8" w:rsidR="005F307A" w:rsidRPr="00846523" w:rsidRDefault="005F307A" w:rsidP="005F307A">
      <w:pPr>
        <w:pStyle w:val="Normal1"/>
        <w:spacing w:after="0" w:line="380" w:lineRule="exact"/>
        <w:ind w:left="720"/>
        <w:jc w:val="right"/>
      </w:pPr>
      <w:r w:rsidRPr="00846523">
        <w:t>Executive Summary ………</w:t>
      </w:r>
      <w:proofErr w:type="gramStart"/>
      <w:r w:rsidRPr="00846523">
        <w:t>…..</w:t>
      </w:r>
      <w:proofErr w:type="gramEnd"/>
      <w:r w:rsidRPr="00846523">
        <w:t>…………………………………………………………………</w:t>
      </w:r>
      <w:r w:rsidR="001D15A5">
        <w:t>…………………………………….6</w:t>
      </w:r>
    </w:p>
    <w:p w14:paraId="3CC4492C" w14:textId="38142F06" w:rsidR="005F307A" w:rsidRPr="00846523" w:rsidRDefault="005F307A" w:rsidP="005F307A">
      <w:pPr>
        <w:pStyle w:val="Normal1"/>
        <w:spacing w:after="0" w:line="380" w:lineRule="exact"/>
        <w:ind w:left="720"/>
        <w:jc w:val="right"/>
      </w:pPr>
      <w:r w:rsidRPr="00846523">
        <w:t>Implications for Client ……</w:t>
      </w:r>
      <w:proofErr w:type="gramStart"/>
      <w:r w:rsidRPr="00846523">
        <w:t>…..</w:t>
      </w:r>
      <w:proofErr w:type="gramEnd"/>
      <w:r w:rsidRPr="00846523">
        <w:t>……………………</w:t>
      </w:r>
      <w:r w:rsidR="001D15A5">
        <w:t>…………………………………………………………………………………8</w:t>
      </w:r>
    </w:p>
    <w:p w14:paraId="5137EDC2" w14:textId="071E6E8F" w:rsidR="005F307A" w:rsidRPr="00846523" w:rsidRDefault="005F307A" w:rsidP="005F307A">
      <w:pPr>
        <w:pStyle w:val="Normal1"/>
        <w:spacing w:after="0" w:line="380" w:lineRule="exact"/>
        <w:ind w:left="720"/>
        <w:jc w:val="right"/>
      </w:pPr>
      <w:r w:rsidRPr="00846523">
        <w:t>Items for Approval…………</w:t>
      </w:r>
      <w:proofErr w:type="gramStart"/>
      <w:r w:rsidRPr="00846523">
        <w:t>…..</w:t>
      </w:r>
      <w:proofErr w:type="gramEnd"/>
      <w:r w:rsidRPr="00846523">
        <w:t>………………………</w:t>
      </w:r>
      <w:r w:rsidR="001D15A5">
        <w:t>……………………………………………………………………………….9</w:t>
      </w:r>
    </w:p>
    <w:p w14:paraId="69A8FDF8" w14:textId="475905B4" w:rsidR="005F307A" w:rsidRPr="00846523" w:rsidRDefault="005F307A" w:rsidP="005F307A">
      <w:pPr>
        <w:pStyle w:val="Normal1"/>
        <w:tabs>
          <w:tab w:val="right" w:pos="9360"/>
        </w:tabs>
        <w:spacing w:after="0" w:line="380" w:lineRule="exact"/>
        <w:jc w:val="right"/>
      </w:pPr>
      <w:r w:rsidRPr="00846523">
        <w:tab/>
        <w:t>Project Documents ………………………………………………</w:t>
      </w:r>
      <w:r w:rsidR="001D15A5">
        <w:t>………………………………………………………………………………10</w:t>
      </w:r>
    </w:p>
    <w:p w14:paraId="132412C6" w14:textId="568A1AAF" w:rsidR="005F307A" w:rsidRPr="00846523" w:rsidRDefault="005F307A" w:rsidP="005F307A">
      <w:pPr>
        <w:pStyle w:val="Normal1"/>
        <w:spacing w:after="0" w:line="380" w:lineRule="exact"/>
        <w:ind w:left="720"/>
        <w:jc w:val="right"/>
      </w:pPr>
      <w:r w:rsidRPr="00846523">
        <w:t>System Service Request ………</w:t>
      </w:r>
      <w:proofErr w:type="gramStart"/>
      <w:r w:rsidRPr="00846523">
        <w:t>…..</w:t>
      </w:r>
      <w:proofErr w:type="gramEnd"/>
      <w:r w:rsidRPr="00846523">
        <w:t>………………………………</w:t>
      </w:r>
      <w:r>
        <w:t>………………………………</w:t>
      </w:r>
      <w:r w:rsidRPr="00846523">
        <w:t>……….</w:t>
      </w:r>
      <w:r w:rsidR="001D15A5">
        <w:t>………………………11</w:t>
      </w:r>
    </w:p>
    <w:p w14:paraId="69F0FD2F" w14:textId="396F41EF" w:rsidR="005F307A" w:rsidRPr="00846523" w:rsidRDefault="005F307A" w:rsidP="005F307A">
      <w:pPr>
        <w:pStyle w:val="Normal1"/>
        <w:spacing w:after="0" w:line="380" w:lineRule="exact"/>
        <w:ind w:left="720"/>
        <w:jc w:val="right"/>
      </w:pPr>
      <w:r w:rsidRPr="00846523">
        <w:t>Project Charter……………………………………………………………………………………………………………………</w:t>
      </w:r>
      <w:r w:rsidR="001D15A5">
        <w:t>…….12</w:t>
      </w:r>
    </w:p>
    <w:p w14:paraId="5D2DEA4F" w14:textId="7A1D680F" w:rsidR="005F307A" w:rsidRPr="00846523" w:rsidRDefault="005F307A" w:rsidP="005F307A">
      <w:pPr>
        <w:pStyle w:val="Normal1"/>
        <w:spacing w:after="0" w:line="380" w:lineRule="exact"/>
        <w:ind w:left="720"/>
        <w:jc w:val="right"/>
      </w:pPr>
      <w:r w:rsidRPr="00846523">
        <w:t xml:space="preserve">Project Scope </w:t>
      </w:r>
      <w:proofErr w:type="gramStart"/>
      <w:r w:rsidRPr="00846523">
        <w:t>Statement..</w:t>
      </w:r>
      <w:proofErr w:type="gramEnd"/>
      <w:r w:rsidRPr="00846523">
        <w:t>…………………………</w:t>
      </w:r>
      <w:r w:rsidR="001D15A5">
        <w:t>………………………………………………………………………………13</w:t>
      </w:r>
    </w:p>
    <w:p w14:paraId="4582CAAA" w14:textId="7C7E2E54" w:rsidR="005F307A" w:rsidRPr="00846523" w:rsidRDefault="005F307A" w:rsidP="005F307A">
      <w:pPr>
        <w:pStyle w:val="Normal1"/>
        <w:spacing w:after="0" w:line="380" w:lineRule="exact"/>
        <w:ind w:left="720"/>
        <w:jc w:val="right"/>
      </w:pPr>
      <w:r w:rsidRPr="00846523">
        <w:t>Statement of Work……………………………………</w:t>
      </w:r>
      <w:r w:rsidR="001D15A5">
        <w:t>………………………………………………………………………………14</w:t>
      </w:r>
    </w:p>
    <w:p w14:paraId="45A5C029" w14:textId="28A16B9B" w:rsidR="005F307A" w:rsidRPr="00846523" w:rsidRDefault="005F307A" w:rsidP="005F307A">
      <w:pPr>
        <w:pStyle w:val="Normal1"/>
        <w:spacing w:after="0" w:line="380" w:lineRule="exact"/>
        <w:ind w:left="720"/>
        <w:jc w:val="right"/>
      </w:pPr>
      <w:r w:rsidRPr="00846523">
        <w:t>Work Breakdown Structure</w:t>
      </w:r>
      <w:proofErr w:type="gramStart"/>
      <w:r w:rsidRPr="00846523">
        <w:t>…..</w:t>
      </w:r>
      <w:proofErr w:type="gramEnd"/>
      <w:r w:rsidRPr="00846523">
        <w:t>……………………</w:t>
      </w:r>
      <w:r w:rsidR="001D15A5">
        <w:t>…………………………………………………………………………….15</w:t>
      </w:r>
    </w:p>
    <w:p w14:paraId="02C9CE06" w14:textId="3314D9F9" w:rsidR="005F307A" w:rsidRPr="00846523" w:rsidRDefault="005F307A" w:rsidP="005F307A">
      <w:pPr>
        <w:pStyle w:val="Normal1"/>
        <w:spacing w:after="0" w:line="380" w:lineRule="exact"/>
        <w:ind w:left="720"/>
        <w:jc w:val="right"/>
      </w:pPr>
      <w:r w:rsidRPr="00846523">
        <w:t>Work Breakdown Structure Dictionary…………………………………………</w:t>
      </w:r>
      <w:proofErr w:type="gramStart"/>
      <w:r w:rsidRPr="00846523">
        <w:t>…..</w:t>
      </w:r>
      <w:proofErr w:type="gramEnd"/>
      <w:r w:rsidRPr="00846523">
        <w:t>…………………………</w:t>
      </w:r>
      <w:r w:rsidR="001D15A5">
        <w:t>……………18</w:t>
      </w:r>
    </w:p>
    <w:p w14:paraId="12F16997" w14:textId="17B5128E" w:rsidR="005F307A" w:rsidRPr="00846523" w:rsidRDefault="005F307A" w:rsidP="005F307A">
      <w:pPr>
        <w:pStyle w:val="Normal1"/>
        <w:spacing w:after="0" w:line="380" w:lineRule="exact"/>
        <w:ind w:left="720"/>
        <w:jc w:val="right"/>
      </w:pPr>
      <w:r w:rsidRPr="00846523">
        <w:t>Gantt Chart…………………………………………………</w:t>
      </w:r>
      <w:r w:rsidR="001D15A5">
        <w:t>…………………………………………………………………………….22</w:t>
      </w:r>
    </w:p>
    <w:p w14:paraId="526C7C2E" w14:textId="514D4EAB"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proofErr w:type="gramStart"/>
      <w:r w:rsidRPr="00846523">
        <w:t>…</w:t>
      </w:r>
      <w:r w:rsidR="001D15A5">
        <w:t>..</w:t>
      </w:r>
      <w:proofErr w:type="gramEnd"/>
      <w:r w:rsidR="001D15A5">
        <w:t>………….23</w:t>
      </w:r>
    </w:p>
    <w:p w14:paraId="26E4D5A4" w14:textId="65880F82" w:rsidR="005F307A" w:rsidRDefault="005F307A" w:rsidP="005F307A">
      <w:pPr>
        <w:pStyle w:val="Normal1"/>
        <w:spacing w:after="0" w:line="380" w:lineRule="exact"/>
        <w:ind w:left="720"/>
        <w:jc w:val="right"/>
      </w:pPr>
      <w:r w:rsidRPr="00846523">
        <w:t>Enterprise Diagrams…</w:t>
      </w:r>
      <w:proofErr w:type="gramStart"/>
      <w:r w:rsidRPr="00846523">
        <w:t>…..</w:t>
      </w:r>
      <w:proofErr w:type="gramEnd"/>
      <w:r>
        <w:t>…………..</w:t>
      </w:r>
      <w:r w:rsidRPr="00846523">
        <w:t>…………………</w:t>
      </w:r>
      <w:r w:rsidR="001D15A5">
        <w:t>…………………………………………………………………………..24</w:t>
      </w:r>
    </w:p>
    <w:p w14:paraId="33E4C1C1" w14:textId="54514D82" w:rsidR="005F307A" w:rsidRDefault="005F307A" w:rsidP="005F307A">
      <w:pPr>
        <w:pStyle w:val="Normal1"/>
        <w:spacing w:after="0" w:line="380" w:lineRule="exact"/>
        <w:ind w:left="720"/>
        <w:jc w:val="right"/>
      </w:pPr>
      <w:r>
        <w:t>Baseline Project Plan…………………………………………</w:t>
      </w:r>
      <w:r w:rsidR="001D15A5">
        <w:t>…………………………………………………………………</w:t>
      </w:r>
      <w:proofErr w:type="gramStart"/>
      <w:r w:rsidR="001D15A5">
        <w:t>.....</w:t>
      </w:r>
      <w:proofErr w:type="gramEnd"/>
      <w:r w:rsidR="001D15A5">
        <w:t>26</w:t>
      </w:r>
    </w:p>
    <w:p w14:paraId="69E9E666" w14:textId="6C8D6BDF" w:rsidR="005F307A" w:rsidRDefault="005F307A" w:rsidP="005F307A">
      <w:pPr>
        <w:pStyle w:val="Normal1"/>
        <w:spacing w:after="0" w:line="380" w:lineRule="exact"/>
        <w:ind w:left="720"/>
        <w:jc w:val="right"/>
      </w:pPr>
      <w:r>
        <w:t>Requirements Documentation………</w:t>
      </w:r>
      <w:proofErr w:type="gramStart"/>
      <w:r>
        <w:t>…..</w:t>
      </w:r>
      <w:proofErr w:type="gramEnd"/>
      <w:r>
        <w:t>………………………………</w:t>
      </w:r>
      <w:r w:rsidR="001D15A5">
        <w:t>………………………………………...............34</w:t>
      </w:r>
    </w:p>
    <w:p w14:paraId="4D38B65D" w14:textId="6D2A95B2" w:rsidR="005F307A" w:rsidRDefault="005F307A" w:rsidP="005F307A">
      <w:pPr>
        <w:pStyle w:val="Normal1"/>
        <w:spacing w:after="0" w:line="380" w:lineRule="exact"/>
        <w:ind w:left="720"/>
        <w:jc w:val="right"/>
      </w:pPr>
      <w:r>
        <w:t>Risk Management Plan…………………………………</w:t>
      </w:r>
      <w:r w:rsidR="001D15A5">
        <w:t>……………………………………………………………………</w:t>
      </w:r>
      <w:proofErr w:type="gramStart"/>
      <w:r w:rsidR="001D15A5">
        <w:t>…..</w:t>
      </w:r>
      <w:proofErr w:type="gramEnd"/>
      <w:r w:rsidR="001D15A5">
        <w:t>…35</w:t>
      </w:r>
    </w:p>
    <w:p w14:paraId="2C1F0D2F" w14:textId="24BD5CE7" w:rsidR="008179DE" w:rsidRDefault="00CC06CF" w:rsidP="005F307A">
      <w:pPr>
        <w:pStyle w:val="Normal1"/>
        <w:spacing w:after="0" w:line="380" w:lineRule="exact"/>
        <w:ind w:left="720"/>
        <w:jc w:val="right"/>
      </w:pPr>
      <w:r>
        <w:t>Context Diagram.………………………………………</w:t>
      </w:r>
      <w:r w:rsidR="001C52DE">
        <w:t>………………………………………………………………………………36</w:t>
      </w:r>
    </w:p>
    <w:p w14:paraId="5B7ED35A" w14:textId="4A99A175" w:rsidR="00CC06CF" w:rsidRDefault="00CC06CF" w:rsidP="005F307A">
      <w:pPr>
        <w:pStyle w:val="Normal1"/>
        <w:spacing w:after="0" w:line="380" w:lineRule="exact"/>
        <w:ind w:left="720"/>
        <w:jc w:val="right"/>
      </w:pPr>
      <w:r>
        <w:t>Data Flow Diagram Level 0……………………………</w:t>
      </w:r>
      <w:r w:rsidR="001C52DE">
        <w:t>………………………………………………………………………</w:t>
      </w:r>
      <w:proofErr w:type="gramStart"/>
      <w:r w:rsidR="001C52DE">
        <w:t>…..</w:t>
      </w:r>
      <w:proofErr w:type="gramEnd"/>
      <w:r w:rsidR="001C52DE">
        <w:t>37</w:t>
      </w:r>
    </w:p>
    <w:p w14:paraId="6B0202B7" w14:textId="4874CC21" w:rsidR="00CC06CF" w:rsidRDefault="00CC06CF" w:rsidP="005F307A">
      <w:pPr>
        <w:pStyle w:val="Normal1"/>
        <w:spacing w:after="0" w:line="380" w:lineRule="exact"/>
        <w:ind w:left="720"/>
        <w:jc w:val="right"/>
      </w:pPr>
      <w:r>
        <w:t>Data Flow Diagram Level 1……………………………</w:t>
      </w:r>
      <w:r w:rsidR="001C52DE">
        <w:t>………………………………………………………………………</w:t>
      </w:r>
      <w:proofErr w:type="gramStart"/>
      <w:r w:rsidR="001C52DE">
        <w:t>…..</w:t>
      </w:r>
      <w:proofErr w:type="gramEnd"/>
      <w:r w:rsidR="001C52DE">
        <w:t>38</w:t>
      </w:r>
    </w:p>
    <w:p w14:paraId="44334CA4" w14:textId="7B4D5199" w:rsidR="00CC06CF" w:rsidRDefault="00CC06CF" w:rsidP="005F307A">
      <w:pPr>
        <w:pStyle w:val="Normal1"/>
        <w:spacing w:after="0" w:line="380" w:lineRule="exact"/>
        <w:ind w:left="720"/>
        <w:jc w:val="right"/>
      </w:pPr>
      <w:r>
        <w:t>Data Flow Diagram Dictionary………………………</w:t>
      </w:r>
      <w:r w:rsidR="001C52DE">
        <w:t>………………………………………………………………………</w:t>
      </w:r>
      <w:proofErr w:type="gramStart"/>
      <w:r w:rsidR="001C52DE">
        <w:t>…..</w:t>
      </w:r>
      <w:proofErr w:type="gramEnd"/>
      <w:r w:rsidR="001C52DE">
        <w:t>39</w:t>
      </w:r>
    </w:p>
    <w:p w14:paraId="0F9203FE" w14:textId="3A647098" w:rsidR="00CC06CF" w:rsidRDefault="00CC06CF" w:rsidP="005F307A">
      <w:pPr>
        <w:pStyle w:val="Normal1"/>
        <w:spacing w:after="0" w:line="380" w:lineRule="exact"/>
        <w:ind w:left="720"/>
        <w:jc w:val="right"/>
      </w:pPr>
      <w:r>
        <w:t>IDEF A-0 Diagram……………………………………………………………………………………………………………</w:t>
      </w:r>
      <w:r w:rsidR="001C52DE">
        <w:t>…………40</w:t>
      </w:r>
    </w:p>
    <w:p w14:paraId="53FB1AE0" w14:textId="1C36531D" w:rsidR="00CC06CF" w:rsidRDefault="00CC06CF" w:rsidP="005F307A">
      <w:pPr>
        <w:pStyle w:val="Normal1"/>
        <w:spacing w:after="0" w:line="380" w:lineRule="exact"/>
        <w:ind w:left="720"/>
        <w:jc w:val="right"/>
      </w:pPr>
      <w:r>
        <w:t>IDEF A0 Diagram…………………………………………</w:t>
      </w:r>
      <w:r w:rsidR="001C52DE">
        <w:t>…………………………………………………………………………….41</w:t>
      </w:r>
    </w:p>
    <w:p w14:paraId="13B8E96D" w14:textId="1BD70520" w:rsidR="005F307A" w:rsidRPr="00846523" w:rsidRDefault="005F307A" w:rsidP="005F307A">
      <w:pPr>
        <w:pStyle w:val="Normal1"/>
        <w:spacing w:after="0" w:line="380" w:lineRule="exact"/>
        <w:jc w:val="right"/>
      </w:pPr>
      <w:r w:rsidRPr="00846523">
        <w:t>Control Documents ……………………………………………………………………………</w:t>
      </w:r>
      <w:r w:rsidR="001C52DE">
        <w:t>………….………………………………………42</w:t>
      </w:r>
    </w:p>
    <w:p w14:paraId="37DFB3B2" w14:textId="15AFA846" w:rsidR="005F307A" w:rsidRPr="00846523" w:rsidRDefault="005F307A" w:rsidP="005F307A">
      <w:pPr>
        <w:pStyle w:val="Normal1"/>
        <w:spacing w:after="0" w:line="380" w:lineRule="exact"/>
        <w:ind w:left="720"/>
        <w:jc w:val="right"/>
      </w:pPr>
      <w:r w:rsidRPr="00846523">
        <w:lastRenderedPageBreak/>
        <w:t>Roles and Responsibilities………………………………</w:t>
      </w:r>
      <w:r w:rsidR="001C52DE">
        <w:t>………………………………………………………………………...43</w:t>
      </w:r>
    </w:p>
    <w:p w14:paraId="1BFD76E1" w14:textId="65A050EE" w:rsidR="005F307A" w:rsidRPr="00846523" w:rsidRDefault="005F307A" w:rsidP="001C52DE">
      <w:pPr>
        <w:pStyle w:val="Normal1"/>
        <w:spacing w:after="0" w:line="380" w:lineRule="exact"/>
        <w:ind w:left="630"/>
        <w:jc w:val="right"/>
      </w:pPr>
      <w:r w:rsidRPr="00846523">
        <w:t>Communication Management Plan…………………………</w:t>
      </w:r>
      <w:r>
        <w:t>…………</w:t>
      </w:r>
      <w:proofErr w:type="gramStart"/>
      <w:r>
        <w:t>…</w:t>
      </w:r>
      <w:r w:rsidR="001C52DE">
        <w:t>..</w:t>
      </w:r>
      <w:proofErr w:type="gramEnd"/>
      <w:r w:rsidR="001C52DE">
        <w:t>……..</w:t>
      </w:r>
      <w:r w:rsidRPr="00846523">
        <w:t>……..</w:t>
      </w:r>
      <w:r w:rsidR="001C52DE">
        <w:t>…………………………………..44</w:t>
      </w:r>
    </w:p>
    <w:p w14:paraId="65C64697" w14:textId="658A6620" w:rsidR="005F307A" w:rsidRPr="00846523" w:rsidRDefault="005F307A" w:rsidP="005F307A">
      <w:pPr>
        <w:pStyle w:val="Normal1"/>
        <w:spacing w:after="0" w:line="380" w:lineRule="exact"/>
        <w:ind w:firstLine="720"/>
        <w:jc w:val="right"/>
      </w:pPr>
      <w:r w:rsidRPr="00846523">
        <w:t>Meeting Communicati</w:t>
      </w:r>
      <w:r>
        <w:t>ons……….</w:t>
      </w:r>
      <w:r w:rsidRPr="00846523">
        <w:t>……….…….……………………………………</w:t>
      </w:r>
      <w:r w:rsidR="001C52DE">
        <w:t>.</w:t>
      </w:r>
      <w:r w:rsidRPr="00846523">
        <w:t>………………………………………</w:t>
      </w:r>
      <w:proofErr w:type="gramStart"/>
      <w:r w:rsidR="001C52DE">
        <w:t>…..</w:t>
      </w:r>
      <w:proofErr w:type="gramEnd"/>
      <w:r w:rsidR="001C52DE">
        <w:t>45</w:t>
      </w:r>
    </w:p>
    <w:p w14:paraId="028EF92F" w14:textId="43AD1BBB" w:rsidR="005F307A" w:rsidRPr="00846523" w:rsidRDefault="005F307A" w:rsidP="005F307A">
      <w:pPr>
        <w:pStyle w:val="Normal1"/>
        <w:spacing w:after="0" w:line="380" w:lineRule="exact"/>
        <w:ind w:firstLine="720"/>
        <w:jc w:val="right"/>
      </w:pPr>
      <w:r w:rsidRPr="00846523">
        <w:t xml:space="preserve">Team Member Status </w:t>
      </w:r>
      <w:proofErr w:type="gramStart"/>
      <w:r w:rsidRPr="00846523">
        <w:t>Report..</w:t>
      </w:r>
      <w:proofErr w:type="gramEnd"/>
      <w:r w:rsidRPr="00846523">
        <w:t>…….……</w:t>
      </w:r>
      <w:r>
        <w:t>…………</w:t>
      </w:r>
      <w:r w:rsidRPr="00846523">
        <w:t>……</w:t>
      </w:r>
      <w:r>
        <w:t>……………………</w:t>
      </w:r>
      <w:r w:rsidRPr="00846523">
        <w:t>……</w:t>
      </w:r>
      <w:r w:rsidR="001C52DE">
        <w:t>.</w:t>
      </w:r>
      <w:r w:rsidRPr="00846523">
        <w:t>……………………………………</w:t>
      </w:r>
      <w:r w:rsidR="001C52DE">
        <w:t>..…...5</w:t>
      </w:r>
      <w:r>
        <w:t>7</w:t>
      </w:r>
    </w:p>
    <w:p w14:paraId="41FA29E2" w14:textId="6EBCCCA5" w:rsidR="005F307A" w:rsidRPr="00846523" w:rsidRDefault="005F307A" w:rsidP="005F307A">
      <w:pPr>
        <w:pStyle w:val="Normal1"/>
        <w:spacing w:after="0" w:line="380" w:lineRule="exact"/>
        <w:ind w:left="720"/>
        <w:jc w:val="right"/>
      </w:pPr>
      <w:r w:rsidRPr="00846523">
        <w:t>Change Log………………….………</w:t>
      </w:r>
      <w:proofErr w:type="gramStart"/>
      <w:r w:rsidRPr="00846523">
        <w:t>…..</w:t>
      </w:r>
      <w:proofErr w:type="gramEnd"/>
      <w:r w:rsidRPr="00846523">
        <w:t>………………</w:t>
      </w:r>
      <w:r>
        <w:t>…</w:t>
      </w:r>
      <w:r w:rsidR="001C52DE">
        <w:t>……………………………….…..……………………………………….5</w:t>
      </w:r>
      <w:r>
        <w:t>9</w:t>
      </w:r>
    </w:p>
    <w:p w14:paraId="3525AA95" w14:textId="7C067CE8" w:rsidR="005F307A" w:rsidRDefault="005F307A" w:rsidP="005F307A">
      <w:pPr>
        <w:pStyle w:val="Normal1"/>
        <w:spacing w:after="0" w:line="380" w:lineRule="exact"/>
        <w:ind w:firstLine="720"/>
        <w:jc w:val="right"/>
      </w:pPr>
      <w:r w:rsidRPr="00846523">
        <w:t>Appendix A………</w:t>
      </w:r>
      <w:r>
        <w:t>………………………………</w:t>
      </w:r>
      <w:r w:rsidRPr="00846523">
        <w:t>…………</w:t>
      </w:r>
      <w:r>
        <w:t>………………………………</w:t>
      </w:r>
      <w:r w:rsidR="001C52DE">
        <w:t>…………………………………………….68</w:t>
      </w:r>
    </w:p>
    <w:p w14:paraId="6F190AAB" w14:textId="46CF40DB" w:rsidR="00CC06CF" w:rsidRDefault="00CC06CF" w:rsidP="005F307A">
      <w:pPr>
        <w:pStyle w:val="Normal1"/>
        <w:spacing w:after="0" w:line="380" w:lineRule="exact"/>
        <w:ind w:firstLine="720"/>
        <w:jc w:val="right"/>
      </w:pPr>
      <w:r>
        <w:t>Appendix B…………………………………………………………………………………</w:t>
      </w:r>
      <w:r w:rsidR="001C52DE">
        <w:t>…………………………………………</w:t>
      </w:r>
      <w:proofErr w:type="gramStart"/>
      <w:r w:rsidR="001C52DE">
        <w:t>…..</w:t>
      </w:r>
      <w:proofErr w:type="gramEnd"/>
      <w:r w:rsidR="001C52DE">
        <w:t>70</w:t>
      </w:r>
    </w:p>
    <w:p w14:paraId="1801E208" w14:textId="1FCD39AA" w:rsidR="00CC06CF" w:rsidRDefault="00CC06CF">
      <w:r>
        <w:br w:type="page"/>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w:t>
      </w:r>
      <w:proofErr w:type="gramStart"/>
      <w:r w:rsidRPr="00846523">
        <w:t>technology</w:t>
      </w:r>
      <w:proofErr w:type="gramEnd"/>
      <w:r w:rsidRPr="00846523">
        <w:t xml:space="preserve">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8D6AEB">
      <w:pPr>
        <w:pStyle w:val="Normal1"/>
        <w:numPr>
          <w:ilvl w:val="0"/>
          <w:numId w:val="7"/>
        </w:numPr>
        <w:spacing w:after="0"/>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8D6AEB">
      <w:pPr>
        <w:pStyle w:val="Normal1"/>
        <w:numPr>
          <w:ilvl w:val="0"/>
          <w:numId w:val="7"/>
        </w:numPr>
        <w:spacing w:after="0" w:line="259" w:lineRule="auto"/>
        <w:ind w:left="540" w:hanging="180"/>
        <w:contextualSpacing/>
      </w:pPr>
      <w:r w:rsidRPr="00846523">
        <w:t xml:space="preserve">Executive Summary: Provides a </w:t>
      </w:r>
      <w:proofErr w:type="gramStart"/>
      <w:r w:rsidRPr="00846523">
        <w:t>high level</w:t>
      </w:r>
      <w:proofErr w:type="gramEnd"/>
      <w:r w:rsidRPr="00846523">
        <w:t xml:space="preserve"> overview of the system being developed.</w:t>
      </w:r>
    </w:p>
    <w:p w14:paraId="60379BFF" w14:textId="77777777" w:rsidR="00134E7C" w:rsidRPr="00846523" w:rsidRDefault="001B30FF" w:rsidP="008D6AEB">
      <w:pPr>
        <w:pStyle w:val="Normal1"/>
        <w:numPr>
          <w:ilvl w:val="0"/>
          <w:numId w:val="7"/>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8D6AEB">
      <w:pPr>
        <w:pStyle w:val="Normal1"/>
        <w:numPr>
          <w:ilvl w:val="0"/>
          <w:numId w:val="7"/>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8D6AEB">
      <w:pPr>
        <w:pStyle w:val="Normal1"/>
        <w:numPr>
          <w:ilvl w:val="0"/>
          <w:numId w:val="7"/>
        </w:numPr>
        <w:spacing w:after="0"/>
        <w:ind w:left="547" w:hanging="187"/>
        <w:contextualSpacing/>
      </w:pPr>
      <w:r w:rsidRPr="00846523">
        <w:t>System Service Request: Details the request for the system.</w:t>
      </w:r>
    </w:p>
    <w:p w14:paraId="18F6F93A" w14:textId="4976AE81" w:rsidR="00B24201" w:rsidRPr="00846523" w:rsidRDefault="001B30FF" w:rsidP="008D6AEB">
      <w:pPr>
        <w:pStyle w:val="Normal1"/>
        <w:numPr>
          <w:ilvl w:val="0"/>
          <w:numId w:val="7"/>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8D6AEB">
      <w:pPr>
        <w:pStyle w:val="Normal1"/>
        <w:numPr>
          <w:ilvl w:val="0"/>
          <w:numId w:val="7"/>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8D6AEB">
      <w:pPr>
        <w:pStyle w:val="Normal1"/>
        <w:numPr>
          <w:ilvl w:val="0"/>
          <w:numId w:val="7"/>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8D6AEB">
      <w:pPr>
        <w:pStyle w:val="Normal1"/>
        <w:numPr>
          <w:ilvl w:val="0"/>
          <w:numId w:val="7"/>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8D6AEB">
      <w:pPr>
        <w:pStyle w:val="Normal1"/>
        <w:numPr>
          <w:ilvl w:val="0"/>
          <w:numId w:val="7"/>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8D6AEB">
      <w:pPr>
        <w:pStyle w:val="Normal1"/>
        <w:numPr>
          <w:ilvl w:val="0"/>
          <w:numId w:val="7"/>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8D6AEB">
      <w:pPr>
        <w:pStyle w:val="Normal1"/>
        <w:numPr>
          <w:ilvl w:val="0"/>
          <w:numId w:val="7"/>
        </w:numPr>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8D6AEB">
      <w:pPr>
        <w:pStyle w:val="Normal1"/>
        <w:numPr>
          <w:ilvl w:val="0"/>
          <w:numId w:val="7"/>
        </w:numPr>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8D6AEB">
      <w:pPr>
        <w:pStyle w:val="Normal1"/>
        <w:numPr>
          <w:ilvl w:val="0"/>
          <w:numId w:val="7"/>
        </w:numPr>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8D6AEB">
      <w:pPr>
        <w:pStyle w:val="Normal1"/>
        <w:numPr>
          <w:ilvl w:val="0"/>
          <w:numId w:val="7"/>
        </w:numPr>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8D6AEB">
      <w:pPr>
        <w:pStyle w:val="Normal1"/>
        <w:numPr>
          <w:ilvl w:val="0"/>
          <w:numId w:val="7"/>
        </w:numPr>
        <w:ind w:left="540" w:hanging="180"/>
        <w:contextualSpacing/>
      </w:pPr>
      <w:r>
        <w:t xml:space="preserve">Risk Management Plan: </w:t>
      </w:r>
      <w:r w:rsidR="00E11150">
        <w:t>Outlines risks associated with the system and how they are mitigated.</w:t>
      </w:r>
    </w:p>
    <w:p w14:paraId="2F1A04A2" w14:textId="77777777" w:rsidR="00134E7C" w:rsidRPr="00846523" w:rsidRDefault="001B30FF" w:rsidP="008D6AEB">
      <w:pPr>
        <w:pStyle w:val="Normal1"/>
        <w:numPr>
          <w:ilvl w:val="0"/>
          <w:numId w:val="7"/>
        </w:numPr>
        <w:spacing w:after="0" w:line="259" w:lineRule="auto"/>
        <w:ind w:left="540" w:hanging="180"/>
        <w:contextualSpacing/>
      </w:pPr>
      <w:r w:rsidRPr="00846523">
        <w:t>Roles and Responsibilities: Outlines the duties of each team member.</w:t>
      </w:r>
    </w:p>
    <w:p w14:paraId="279412AA" w14:textId="77777777" w:rsidR="00134E7C" w:rsidRPr="00846523" w:rsidRDefault="001B30FF" w:rsidP="008D6AEB">
      <w:pPr>
        <w:pStyle w:val="Normal1"/>
        <w:numPr>
          <w:ilvl w:val="0"/>
          <w:numId w:val="7"/>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8D6AEB">
      <w:pPr>
        <w:pStyle w:val="Normal1"/>
        <w:numPr>
          <w:ilvl w:val="0"/>
          <w:numId w:val="7"/>
        </w:numPr>
        <w:spacing w:after="0" w:line="259" w:lineRule="auto"/>
        <w:ind w:left="540" w:hanging="180"/>
        <w:contextualSpacing/>
      </w:pPr>
      <w:r w:rsidRPr="00846523">
        <w:lastRenderedPageBreak/>
        <w:t>Meeting Communications: Outlines the communication that we have during meetings and in the day to day development of the system.</w:t>
      </w:r>
    </w:p>
    <w:p w14:paraId="0BAD7CC6" w14:textId="5CF0E131" w:rsidR="007F2A5F" w:rsidRDefault="001B30FF" w:rsidP="008D6AEB">
      <w:pPr>
        <w:pStyle w:val="Normal1"/>
        <w:numPr>
          <w:ilvl w:val="0"/>
          <w:numId w:val="7"/>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8D6AEB">
      <w:pPr>
        <w:pStyle w:val="Normal1"/>
        <w:numPr>
          <w:ilvl w:val="0"/>
          <w:numId w:val="7"/>
        </w:numPr>
        <w:spacing w:line="259"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0C225509" w14:textId="24FB8E43" w:rsidR="00E11150" w:rsidRDefault="00E11150" w:rsidP="00E11150">
      <w:pPr>
        <w:pStyle w:val="Normal1"/>
        <w:spacing w:line="259" w:lineRule="auto"/>
        <w:ind w:left="540"/>
        <w:contextualSpacing/>
      </w:pPr>
    </w:p>
    <w:p w14:paraId="618D759B" w14:textId="5C6ADAFA" w:rsidR="00E11150" w:rsidRDefault="00E11150" w:rsidP="00E11150">
      <w:pPr>
        <w:pStyle w:val="Normal1"/>
        <w:spacing w:line="259" w:lineRule="auto"/>
        <w:ind w:left="540"/>
        <w:contextualSpacing/>
      </w:pPr>
    </w:p>
    <w:p w14:paraId="7B5F46EC" w14:textId="39C26B14" w:rsidR="00E11150" w:rsidRPr="00846523" w:rsidRDefault="00E11150" w:rsidP="00E11150">
      <w:r>
        <w:br w:type="page"/>
      </w:r>
    </w:p>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8D6AEB">
      <w:pPr>
        <w:pStyle w:val="Normal1"/>
        <w:numPr>
          <w:ilvl w:val="0"/>
          <w:numId w:val="15"/>
        </w:numPr>
        <w:contextualSpacing/>
      </w:pPr>
      <w:r>
        <w:t>Project Scope Statement</w:t>
      </w:r>
    </w:p>
    <w:p w14:paraId="77AD4B59" w14:textId="789ADB59" w:rsidR="00C10DCE" w:rsidRDefault="00E53D0B" w:rsidP="008D6AEB">
      <w:pPr>
        <w:pStyle w:val="Normal1"/>
        <w:numPr>
          <w:ilvl w:val="0"/>
          <w:numId w:val="15"/>
        </w:numPr>
        <w:contextualSpacing/>
      </w:pPr>
      <w:r>
        <w:t>Statement of Work</w:t>
      </w:r>
    </w:p>
    <w:p w14:paraId="67DDF006" w14:textId="58F91147" w:rsidR="00E53D0B" w:rsidRDefault="00E53D0B" w:rsidP="008D6AEB">
      <w:pPr>
        <w:pStyle w:val="Normal1"/>
        <w:numPr>
          <w:ilvl w:val="0"/>
          <w:numId w:val="15"/>
        </w:numPr>
        <w:contextualSpacing/>
      </w:pPr>
      <w:r>
        <w:t>Work Breakdown Structure</w:t>
      </w:r>
    </w:p>
    <w:p w14:paraId="6618B0A0" w14:textId="25DB07E0" w:rsidR="00E53D0B" w:rsidRDefault="00E53D0B" w:rsidP="008D6AEB">
      <w:pPr>
        <w:pStyle w:val="Normal1"/>
        <w:numPr>
          <w:ilvl w:val="0"/>
          <w:numId w:val="15"/>
        </w:numPr>
        <w:contextualSpacing/>
      </w:pPr>
      <w:r>
        <w:t>Gannt Chart</w:t>
      </w:r>
    </w:p>
    <w:p w14:paraId="5EC9F2D8" w14:textId="14B65BDE" w:rsidR="00E53D0B" w:rsidRDefault="00E53D0B" w:rsidP="008D6AEB">
      <w:pPr>
        <w:pStyle w:val="Normal1"/>
        <w:numPr>
          <w:ilvl w:val="0"/>
          <w:numId w:val="15"/>
        </w:numPr>
        <w:contextualSpacing/>
      </w:pPr>
      <w:r>
        <w:t>Economic Feasibility Analysis</w:t>
      </w:r>
    </w:p>
    <w:p w14:paraId="09175308" w14:textId="23E4BF34" w:rsidR="00E53D0B" w:rsidRPr="00846523" w:rsidRDefault="00E53D0B" w:rsidP="008D6AEB">
      <w:pPr>
        <w:pStyle w:val="Normal1"/>
        <w:numPr>
          <w:ilvl w:val="0"/>
          <w:numId w:val="15"/>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 xml:space="preserve">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w:t>
      </w:r>
      <w:proofErr w:type="gramStart"/>
      <w:r w:rsidRPr="00846523">
        <w:t>view</w:t>
      </w:r>
      <w:proofErr w:type="gramEnd"/>
      <w:r w:rsidRPr="00846523">
        <w:t xml:space="preserve">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xml:space="preserve">, Paul Naumann, Tom Jorgenson, Collyn </w:t>
      </w:r>
      <w:proofErr w:type="spellStart"/>
      <w:r w:rsidR="00845A3F" w:rsidRPr="00846523">
        <w:t>Sansoni</w:t>
      </w:r>
      <w:proofErr w:type="spellEnd"/>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 xml:space="preserve">Collyn </w:t>
            </w:r>
            <w:proofErr w:type="spellStart"/>
            <w:r w:rsidRPr="00846523">
              <w:rPr>
                <w:sz w:val="20"/>
                <w:szCs w:val="20"/>
              </w:rPr>
              <w:t>Sansoni</w:t>
            </w:r>
            <w:proofErr w:type="spellEnd"/>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w:t>
      </w:r>
      <w:proofErr w:type="spellStart"/>
      <w:r w:rsidRPr="00846523">
        <w:rPr>
          <w:rFonts w:ascii="Calibri" w:hAnsi="Calibri" w:cs="Calibri"/>
        </w:rPr>
        <w:t>Sansoni</w:t>
      </w:r>
      <w:proofErr w:type="spellEnd"/>
      <w:r w:rsidRPr="00846523">
        <w:rPr>
          <w:rFonts w:ascii="Calibri" w:hAnsi="Calibri" w:cs="Calibri"/>
        </w:rPr>
        <w:t>,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 xml:space="preserve">Collyn </w:t>
      </w:r>
      <w:proofErr w:type="spellStart"/>
      <w:r w:rsidRPr="00846523">
        <w:t>Sansoni</w:t>
      </w:r>
      <w:proofErr w:type="spellEnd"/>
      <w:r w:rsidRPr="00846523">
        <w:t>,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883B02" w:rsidRPr="009F000C" w:rsidRDefault="00883B02"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883B02" w:rsidRPr="009F000C" w:rsidRDefault="00883B02"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883B02" w:rsidRPr="009F000C" w:rsidRDefault="00883B02"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883B02" w:rsidRPr="009F000C" w:rsidRDefault="00883B02"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883B02" w:rsidRPr="009F000C" w:rsidRDefault="00883B02"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883B02" w:rsidRPr="009F000C" w:rsidRDefault="00883B02"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883B02" w:rsidRPr="009F000C" w:rsidRDefault="00883B02"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883B02" w:rsidRPr="009F000C" w:rsidRDefault="00883B02"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-IEDF</w:t>
                            </w:r>
                          </w:p>
                          <w:p w14:paraId="4898DCE4"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883B02" w:rsidRPr="009F000C" w:rsidRDefault="00883B02"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883B02" w:rsidRPr="009F000C" w:rsidRDefault="00883B02"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-IEDF</w:t>
                      </w:r>
                    </w:p>
                    <w:p w14:paraId="4898DCE4"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883B02" w:rsidRPr="009F000C" w:rsidRDefault="00883B02"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883B02" w:rsidRPr="009F000C" w:rsidRDefault="00883B02"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883B02" w:rsidRPr="009F000C" w:rsidRDefault="00883B02"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 xml:space="preserve">Analyze and </w:t>
      </w:r>
      <w:proofErr w:type="gramStart"/>
      <w:r w:rsidRPr="00846523">
        <w:t>asses</w:t>
      </w:r>
      <w:proofErr w:type="gramEnd"/>
      <w:r w:rsidRPr="00846523">
        <w:t xml:space="preserve">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 xml:space="preserve">&lt;&lt;See attached </w:t>
      </w:r>
      <w:proofErr w:type="spellStart"/>
      <w:r w:rsidRPr="00846523">
        <w:t>Max.MPP</w:t>
      </w:r>
      <w:proofErr w:type="spellEnd"/>
      <w:r w:rsidRPr="00846523">
        <w:t>&gt;&gt;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4088583"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 xml:space="preserve">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w:t>
      </w:r>
      <w:proofErr w:type="gramStart"/>
      <w:r w:rsidRPr="00020550">
        <w:t>on a daily basis</w:t>
      </w:r>
      <w:proofErr w:type="gramEnd"/>
      <w:r w:rsidRPr="00020550">
        <w:t>,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w:t>
      </w:r>
      <w:proofErr w:type="gramStart"/>
      <w:r w:rsidR="00756D66" w:rsidRPr="00020550">
        <w:t>due to the fact that</w:t>
      </w:r>
      <w:proofErr w:type="gramEnd"/>
      <w:r w:rsidR="00756D66" w:rsidRPr="00020550">
        <w: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6EE926B"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w:t>
      </w:r>
      <w:proofErr w:type="gramStart"/>
      <w:r w:rsidR="00756D66" w:rsidRPr="00020550">
        <w:t>has the ability to</w:t>
      </w:r>
      <w:proofErr w:type="gramEnd"/>
      <w:r w:rsidR="00756D66" w:rsidRPr="00020550">
        <w:t xml:space="preserve">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 xml:space="preserve">Not </w:t>
            </w:r>
            <w:proofErr w:type="gramStart"/>
            <w:r w:rsidRPr="00F27DA7">
              <w:rPr>
                <w:sz w:val="20"/>
                <w:szCs w:val="20"/>
              </w:rPr>
              <w:t>user friendly</w:t>
            </w:r>
            <w:proofErr w:type="gramEnd"/>
            <w:r w:rsidRPr="00F27DA7">
              <w:rPr>
                <w:sz w:val="20"/>
                <w:szCs w:val="20"/>
              </w:rPr>
              <w:t xml:space="preserve">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 xml:space="preserve">In the SQL server alternative, the inventory system would utilize a database on a localized SQL server. The system would be </w:t>
      </w:r>
      <w:proofErr w:type="gramStart"/>
      <w:r w:rsidRPr="00020550">
        <w:t>similar to</w:t>
      </w:r>
      <w:proofErr w:type="gramEnd"/>
      <w:r w:rsidRPr="00020550">
        <w:t xml:space="preserve">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w:t>
      </w:r>
      <w:proofErr w:type="gramStart"/>
      <w:r w:rsidRPr="00020550">
        <w:t>on a daily basis</w:t>
      </w:r>
      <w:proofErr w:type="gramEnd"/>
      <w:r w:rsidRPr="00020550">
        <w:t>.</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2050F0D"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sidRPr="003A33B7">
        <w:rPr>
          <w:rFonts w:ascii="Calibri" w:hAnsi="Calibri" w:cs="Calibri"/>
          <w:sz w:val="20"/>
          <w:szCs w:val="20"/>
        </w:rPr>
        <w:t>September,</w:t>
      </w:r>
      <w:proofErr w:type="gramEnd"/>
      <w:r w:rsidRPr="003A33B7">
        <w:rPr>
          <w:rFonts w:ascii="Calibri" w:hAnsi="Calibri" w:cs="Calibri"/>
          <w:sz w:val="20"/>
          <w:szCs w:val="20"/>
        </w:rPr>
        <w:t xml:space="preserve">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E2751E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proofErr w:type="gramStart"/>
      <w:r w:rsidR="00D52B78">
        <w:rPr>
          <w:rFonts w:ascii="Calibri" w:hAnsi="Calibri" w:cs="Calibri"/>
          <w:sz w:val="20"/>
          <w:szCs w:val="20"/>
        </w:rPr>
        <w:t>September,</w:t>
      </w:r>
      <w:proofErr w:type="gramEnd"/>
      <w:r w:rsidR="00D52B78">
        <w:rPr>
          <w:rFonts w:ascii="Calibri" w:hAnsi="Calibri" w:cs="Calibri"/>
          <w:sz w:val="20"/>
          <w:szCs w:val="20"/>
        </w:rPr>
        <w:t xml:space="preserve">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08F347A"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December,</w:t>
      </w:r>
      <w:proofErr w:type="gramEnd"/>
      <w:r>
        <w:rPr>
          <w:rFonts w:ascii="Calibri" w:hAnsi="Calibri" w:cs="Calibri"/>
          <w:sz w:val="20"/>
          <w:szCs w:val="20"/>
        </w:rPr>
        <w:t xml:space="preserve">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January,</w:t>
      </w:r>
      <w:proofErr w:type="gramEnd"/>
      <w:r>
        <w:rPr>
          <w:rFonts w:ascii="Calibri" w:hAnsi="Calibri" w:cs="Calibri"/>
          <w:sz w:val="20"/>
          <w:szCs w:val="20"/>
        </w:rPr>
        <w:t xml:space="preserve"> 2018 – May, 2018</w:t>
      </w:r>
    </w:p>
    <w:p w14:paraId="4403F4F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March,</w:t>
      </w:r>
      <w:proofErr w:type="gramEnd"/>
      <w:r>
        <w:rPr>
          <w:rFonts w:ascii="Calibri" w:hAnsi="Calibri" w:cs="Calibri"/>
          <w:sz w:val="20"/>
          <w:szCs w:val="20"/>
        </w:rPr>
        <w:t xml:space="preserve"> 2018 – May, 2018</w:t>
      </w:r>
    </w:p>
    <w:p w14:paraId="66DA3180" w14:textId="77777777" w:rsidR="00756D66" w:rsidRPr="002C605A" w:rsidRDefault="00756D66" w:rsidP="00756D66">
      <w:pPr>
        <w:spacing w:after="0"/>
        <w:ind w:left="360"/>
        <w:rPr>
          <w:sz w:val="20"/>
          <w:szCs w:val="20"/>
        </w:rPr>
      </w:pPr>
    </w:p>
    <w:p w14:paraId="5BA9E00D" w14:textId="77777777" w:rsidR="00756D66" w:rsidRPr="002C605A" w:rsidRDefault="00756D66" w:rsidP="00756D66">
      <w:pPr>
        <w:spacing w:after="0"/>
        <w:ind w:left="360"/>
        <w:rPr>
          <w:sz w:val="20"/>
          <w:szCs w:val="20"/>
        </w:rPr>
      </w:pPr>
    </w:p>
    <w:p w14:paraId="1F0549C9" w14:textId="77777777" w:rsidR="00756D66" w:rsidRPr="002C605A" w:rsidRDefault="00756D66" w:rsidP="00756D66">
      <w:pPr>
        <w:spacing w:after="0"/>
        <w:ind w:left="360"/>
        <w:rPr>
          <w:sz w:val="20"/>
          <w:szCs w:val="20"/>
        </w:rPr>
      </w:pP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9FC705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proofErr w:type="gramStart"/>
      <w:r w:rsidRPr="00F83987">
        <w:rPr>
          <w:rFonts w:ascii="Calibri" w:hAnsi="Calibri" w:cs="Calibri"/>
          <w:sz w:val="20"/>
          <w:szCs w:val="20"/>
        </w:rPr>
        <w:t>September,</w:t>
      </w:r>
      <w:proofErr w:type="gramEnd"/>
      <w:r w:rsidRPr="00F83987">
        <w:rPr>
          <w:rFonts w:ascii="Calibri" w:hAnsi="Calibri" w:cs="Calibri"/>
          <w:sz w:val="20"/>
          <w:szCs w:val="20"/>
        </w:rPr>
        <w:t xml:space="preserve">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August,</w:t>
      </w:r>
      <w:proofErr w:type="gramEnd"/>
      <w:r>
        <w:rPr>
          <w:rFonts w:ascii="Calibri" w:hAnsi="Calibri" w:cs="Calibri"/>
          <w:sz w:val="20"/>
          <w:szCs w:val="20"/>
        </w:rPr>
        <w:t xml:space="preserve">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October,</w:t>
      </w:r>
      <w:proofErr w:type="gramEnd"/>
      <w:r>
        <w:rPr>
          <w:rFonts w:ascii="Calibri" w:hAnsi="Calibri" w:cs="Calibri"/>
          <w:sz w:val="20"/>
          <w:szCs w:val="20"/>
        </w:rPr>
        <w:t xml:space="preserve">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November,</w:t>
      </w:r>
      <w:proofErr w:type="gramEnd"/>
      <w:r>
        <w:rPr>
          <w:rFonts w:ascii="Calibri" w:hAnsi="Calibri" w:cs="Calibri"/>
          <w:sz w:val="20"/>
          <w:szCs w:val="20"/>
        </w:rPr>
        <w:t xml:space="preserve"> 2017 – December, 2017</w:t>
      </w:r>
    </w:p>
    <w:p w14:paraId="4FF8FE7E" w14:textId="77777777" w:rsidR="00756D66" w:rsidRPr="00F27DA7" w:rsidRDefault="00756D66"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 xml:space="preserve">Team Members: Collyn </w:t>
      </w:r>
      <w:proofErr w:type="spellStart"/>
      <w:r w:rsidRPr="00020550">
        <w:rPr>
          <w:rFonts w:ascii="Calibri" w:hAnsi="Calibri" w:cs="Calibri"/>
        </w:rPr>
        <w:t>Sansoni</w:t>
      </w:r>
      <w:proofErr w:type="spellEnd"/>
      <w:r w:rsidRPr="00020550">
        <w:rPr>
          <w:rFonts w:ascii="Calibri" w:hAnsi="Calibri" w:cs="Calibri"/>
        </w:rPr>
        <w:t>,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Context Documents</w:t>
      </w:r>
    </w:p>
    <w:p w14:paraId="5F65B0B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IEDF</w:t>
      </w:r>
    </w:p>
    <w:p w14:paraId="5B38274D"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Data Flow Diagram</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6262F41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Bad data</w:t>
      </w:r>
      <w:r w:rsidR="00654A1D" w:rsidRPr="00D52B78">
        <w:rPr>
          <w:rFonts w:ascii="Calibri" w:hAnsi="Calibri" w:cs="Calibri"/>
        </w:rPr>
        <w:t xml:space="preserve"> entered by employees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76B92D10" w14:textId="3AA9C8C6" w:rsidR="00756D66" w:rsidRPr="00020550" w:rsidRDefault="00756D66" w:rsidP="00756D66">
      <w:pPr>
        <w:spacing w:after="0"/>
        <w:rPr>
          <w:i/>
        </w:rPr>
      </w:pPr>
      <w:r w:rsidRPr="00020550">
        <w:rPr>
          <w:i/>
        </w:rPr>
        <w:t>Information Security Policies</w:t>
      </w:r>
    </w:p>
    <w:p w14:paraId="3902ADEF" w14:textId="77777777" w:rsidR="00756D66" w:rsidRPr="00020550" w:rsidRDefault="00756D66" w:rsidP="00756D66">
      <w:pPr>
        <w:spacing w:after="0"/>
      </w:pPr>
      <w:r w:rsidRPr="00020550">
        <w:t xml:space="preserve">   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 xml:space="preserve">Unless otherwise approved by </w:t>
      </w:r>
      <w:commentRangeStart w:id="1"/>
      <w:r w:rsidRPr="00020550">
        <w:t>the</w:t>
      </w:r>
      <w:commentRangeEnd w:id="1"/>
      <w:r w:rsidR="00451D1C">
        <w:rPr>
          <w:rStyle w:val="CommentReference"/>
        </w:rPr>
        <w:commentReference w:id="1"/>
      </w:r>
    </w:p>
    <w:p w14:paraId="24F95D0A" w14:textId="7603C6E2" w:rsidR="00756D66" w:rsidRPr="00020550" w:rsidRDefault="00756D66" w:rsidP="00756D66">
      <w:pPr>
        <w:spacing w:after="0"/>
      </w:pPr>
      <w:r>
        <w:lastRenderedPageBreak/>
        <w:t xml:space="preserve">        </w:t>
      </w:r>
      <w:ins w:id="2" w:author="Thomas Jorgensen" w:date="2017-12-06T17:41:00Z">
        <w:r w:rsidR="00C26E79">
          <w:t xml:space="preserve"> </w:t>
        </w:r>
      </w:ins>
      <w:r>
        <w:t xml:space="preserve">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78585E" w:rsidRDefault="00A7615B" w:rsidP="00A7615B">
      <w:pPr>
        <w:pStyle w:val="ListParagraph"/>
        <w:spacing w:after="0"/>
        <w:jc w:val="center"/>
        <w:rPr>
          <w:rFonts w:ascii="Calibri" w:hAnsi="Calibri"/>
          <w:b/>
          <w:sz w:val="28"/>
          <w:szCs w:val="28"/>
        </w:rPr>
      </w:pPr>
      <w:r w:rsidRPr="0078585E">
        <w:rPr>
          <w:rFonts w:ascii="Calibri" w:hAnsi="Calibri"/>
          <w:b/>
          <w:sz w:val="28"/>
          <w:szCs w:val="28"/>
        </w:rPr>
        <w:lastRenderedPageBreak/>
        <w:t>Context Diagram</w:t>
      </w:r>
    </w:p>
    <w:p w14:paraId="7B120990" w14:textId="23182449" w:rsidR="00A7615B" w:rsidRDefault="00A7615B" w:rsidP="00A7615B">
      <w:pPr>
        <w:pStyle w:val="ListParagraph"/>
        <w:spacing w:after="0"/>
        <w:jc w:val="center"/>
        <w:rPr>
          <w:rFonts w:ascii="Calibri" w:hAnsi="Calibri"/>
          <w:b/>
        </w:rPr>
      </w:pPr>
    </w:p>
    <w:p w14:paraId="7034B6F2" w14:textId="1FCE3302" w:rsidR="00A7615B" w:rsidRDefault="0078585E" w:rsidP="00A7615B">
      <w:pPr>
        <w:pStyle w:val="ListParagraph"/>
        <w:spacing w:after="0"/>
        <w:jc w:val="center"/>
        <w:rPr>
          <w:rFonts w:ascii="Calibri" w:hAnsi="Calibri"/>
          <w:b/>
        </w:rPr>
      </w:pPr>
      <w:r>
        <w:rPr>
          <w:noProof/>
        </w:rPr>
        <w:drawing>
          <wp:inline distT="0" distB="0" distL="0" distR="0" wp14:anchorId="79FCF624" wp14:editId="3CBC0431">
            <wp:extent cx="5943600" cy="1207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45BAAF62" w14:textId="77777777" w:rsidR="0078585E" w:rsidRDefault="0078585E">
      <w:pPr>
        <w:rPr>
          <w:rFonts w:eastAsiaTheme="minorHAnsi" w:cstheme="minorBidi"/>
          <w:b/>
          <w:color w:val="auto"/>
        </w:rPr>
      </w:pPr>
      <w:r>
        <w:rPr>
          <w:b/>
        </w:rPr>
        <w:br w:type="page"/>
      </w:r>
    </w:p>
    <w:p w14:paraId="7C426995" w14:textId="06DA6DD0" w:rsidR="0078585E" w:rsidRDefault="0078585E">
      <w:pPr>
        <w:rPr>
          <w:rFonts w:eastAsiaTheme="minorHAnsi" w:cstheme="minorBidi"/>
          <w:b/>
          <w:color w:val="auto"/>
        </w:rPr>
      </w:pPr>
    </w:p>
    <w:p w14:paraId="458B09A4" w14:textId="16A788F2" w:rsidR="0078585E" w:rsidRDefault="0078585E" w:rsidP="00A7615B">
      <w:pPr>
        <w:pStyle w:val="ListParagraph"/>
        <w:spacing w:after="0"/>
        <w:jc w:val="center"/>
        <w:rPr>
          <w:rFonts w:ascii="Calibri" w:hAnsi="Calibri"/>
          <w:b/>
          <w:sz w:val="28"/>
          <w:szCs w:val="28"/>
        </w:rPr>
      </w:pPr>
      <w:r>
        <w:rPr>
          <w:rFonts w:ascii="Calibri" w:hAnsi="Calibri"/>
          <w:b/>
          <w:sz w:val="28"/>
          <w:szCs w:val="28"/>
        </w:rPr>
        <w:t xml:space="preserve">Data Flow </w:t>
      </w:r>
      <w:commentRangeStart w:id="3"/>
      <w:r>
        <w:rPr>
          <w:rFonts w:ascii="Calibri" w:hAnsi="Calibri"/>
          <w:b/>
          <w:sz w:val="28"/>
          <w:szCs w:val="28"/>
        </w:rPr>
        <w:t>Diagram</w:t>
      </w:r>
      <w:commentRangeEnd w:id="3"/>
      <w:r w:rsidR="00451D1C">
        <w:rPr>
          <w:rStyle w:val="CommentReference"/>
          <w:rFonts w:ascii="Calibri" w:eastAsia="Calibri" w:hAnsi="Calibri" w:cs="Calibri"/>
          <w:color w:val="000000"/>
        </w:rPr>
        <w:commentReference w:id="3"/>
      </w:r>
      <w:r>
        <w:rPr>
          <w:rFonts w:ascii="Calibri" w:hAnsi="Calibri"/>
          <w:b/>
          <w:sz w:val="28"/>
          <w:szCs w:val="28"/>
        </w:rPr>
        <w:t xml:space="preserve"> Level 0</w:t>
      </w:r>
    </w:p>
    <w:p w14:paraId="343D5979" w14:textId="44A47FC7" w:rsidR="0078585E" w:rsidRDefault="0078585E" w:rsidP="00A7615B">
      <w:pPr>
        <w:pStyle w:val="ListParagraph"/>
        <w:spacing w:after="0"/>
        <w:jc w:val="center"/>
        <w:rPr>
          <w:rFonts w:ascii="Calibri" w:hAnsi="Calibri"/>
          <w:b/>
          <w:sz w:val="28"/>
          <w:szCs w:val="28"/>
        </w:rPr>
      </w:pPr>
    </w:p>
    <w:p w14:paraId="75C6CC82" w14:textId="55D31B5D" w:rsidR="0078585E" w:rsidRDefault="0078585E" w:rsidP="00A7615B">
      <w:pPr>
        <w:pStyle w:val="ListParagraph"/>
        <w:spacing w:after="0"/>
        <w:jc w:val="center"/>
        <w:rPr>
          <w:rFonts w:ascii="Calibri" w:hAnsi="Calibri"/>
          <w:b/>
          <w:sz w:val="28"/>
          <w:szCs w:val="28"/>
        </w:rPr>
      </w:pPr>
      <w:r>
        <w:rPr>
          <w:noProof/>
        </w:rPr>
        <w:drawing>
          <wp:inline distT="0" distB="0" distL="0" distR="0" wp14:anchorId="0CDA5607" wp14:editId="6DA184C2">
            <wp:extent cx="5943600" cy="48494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49495"/>
                    </a:xfrm>
                    <a:prstGeom prst="rect">
                      <a:avLst/>
                    </a:prstGeom>
                  </pic:spPr>
                </pic:pic>
              </a:graphicData>
            </a:graphic>
          </wp:inline>
        </w:drawing>
      </w:r>
    </w:p>
    <w:p w14:paraId="1ECDB1F4" w14:textId="77777777" w:rsidR="0078585E" w:rsidRDefault="0078585E">
      <w:pPr>
        <w:rPr>
          <w:rFonts w:eastAsiaTheme="minorHAnsi" w:cstheme="minorBidi"/>
          <w:b/>
          <w:color w:val="auto"/>
          <w:sz w:val="28"/>
          <w:szCs w:val="28"/>
        </w:rPr>
      </w:pPr>
      <w:r>
        <w:rPr>
          <w:b/>
          <w:sz w:val="28"/>
          <w:szCs w:val="28"/>
        </w:rPr>
        <w:br w:type="page"/>
      </w:r>
    </w:p>
    <w:p w14:paraId="554F1485" w14:textId="6368667E"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 xml:space="preserve">Data Flow Diagram Level </w:t>
      </w:r>
      <w:commentRangeStart w:id="4"/>
      <w:r>
        <w:rPr>
          <w:rFonts w:ascii="Calibri" w:hAnsi="Calibri"/>
          <w:b/>
          <w:sz w:val="28"/>
          <w:szCs w:val="28"/>
        </w:rPr>
        <w:t>1</w:t>
      </w:r>
      <w:commentRangeEnd w:id="4"/>
      <w:r w:rsidR="00451D1C">
        <w:rPr>
          <w:rStyle w:val="CommentReference"/>
          <w:rFonts w:ascii="Calibri" w:eastAsia="Calibri" w:hAnsi="Calibri" w:cs="Calibri"/>
          <w:color w:val="000000"/>
        </w:rPr>
        <w:commentReference w:id="4"/>
      </w:r>
    </w:p>
    <w:p w14:paraId="3730CC89" w14:textId="002465F6" w:rsidR="0078585E" w:rsidRDefault="0078585E" w:rsidP="00A7615B">
      <w:pPr>
        <w:pStyle w:val="ListParagraph"/>
        <w:spacing w:after="0"/>
        <w:jc w:val="center"/>
        <w:rPr>
          <w:rFonts w:ascii="Calibri" w:hAnsi="Calibri"/>
          <w:b/>
          <w:sz w:val="28"/>
          <w:szCs w:val="28"/>
        </w:rPr>
      </w:pPr>
      <w:del w:id="6" w:author="Thomas Jorgensen" w:date="2017-12-06T18:03:00Z">
        <w:r w:rsidDel="00883B02">
          <w:rPr>
            <w:noProof/>
          </w:rPr>
          <w:drawing>
            <wp:inline distT="0" distB="0" distL="0" distR="0" wp14:anchorId="3AFCA840" wp14:editId="33E0982E">
              <wp:extent cx="5791200" cy="5114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200" cy="5114925"/>
                      </a:xfrm>
                      <a:prstGeom prst="rect">
                        <a:avLst/>
                      </a:prstGeom>
                    </pic:spPr>
                  </pic:pic>
                </a:graphicData>
              </a:graphic>
            </wp:inline>
          </w:drawing>
        </w:r>
      </w:del>
      <w:ins w:id="7" w:author="Thomas Jorgensen" w:date="2017-12-06T18:03:00Z">
        <w:r w:rsidR="00883B02">
          <w:rPr>
            <w:rFonts w:ascii="Calibri" w:hAnsi="Calibri"/>
            <w:b/>
            <w:noProof/>
            <w:sz w:val="28"/>
            <w:szCs w:val="28"/>
          </w:rPr>
          <w:drawing>
            <wp:inline distT="0" distB="0" distL="0" distR="0" wp14:anchorId="62FE01DA" wp14:editId="6E59A539">
              <wp:extent cx="5934075" cy="5267325"/>
              <wp:effectExtent l="0" t="0" r="9525" b="9525"/>
              <wp:docPr id="24" name="Picture 24" descr="C:\Users\TJorg\AppData\Local\Microsoft\Windows\INetCache\Content.Word\DFD 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Jorg\AppData\Local\Microsoft\Windows\INetCache\Content.Word\DFD LEVEL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5267325"/>
                      </a:xfrm>
                      <a:prstGeom prst="rect">
                        <a:avLst/>
                      </a:prstGeom>
                      <a:noFill/>
                      <a:ln>
                        <a:noFill/>
                      </a:ln>
                    </pic:spPr>
                  </pic:pic>
                </a:graphicData>
              </a:graphic>
            </wp:inline>
          </w:drawing>
        </w:r>
      </w:ins>
    </w:p>
    <w:p w14:paraId="16ABB2AD" w14:textId="77777777" w:rsidR="0078585E" w:rsidRDefault="0078585E">
      <w:pPr>
        <w:rPr>
          <w:rFonts w:eastAsiaTheme="minorHAnsi" w:cstheme="minorBidi"/>
          <w:b/>
          <w:color w:val="auto"/>
          <w:sz w:val="28"/>
          <w:szCs w:val="28"/>
        </w:rPr>
      </w:pPr>
      <w:r>
        <w:rPr>
          <w:b/>
          <w:sz w:val="28"/>
          <w:szCs w:val="28"/>
        </w:rPr>
        <w:br w:type="page"/>
      </w:r>
    </w:p>
    <w:p w14:paraId="70D05B6D" w14:textId="6B7DB137"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Dictionary</w:t>
      </w:r>
    </w:p>
    <w:p w14:paraId="500483D7" w14:textId="4B7182FF" w:rsidR="0078585E" w:rsidRDefault="0078585E" w:rsidP="00A7615B">
      <w:pPr>
        <w:pStyle w:val="ListParagraph"/>
        <w:spacing w:after="0"/>
        <w:jc w:val="center"/>
        <w:rPr>
          <w:rFonts w:ascii="Calibri" w:hAnsi="Calibri"/>
          <w:b/>
        </w:rPr>
      </w:pPr>
    </w:p>
    <w:p w14:paraId="25FD385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Accept Username and Password- Process that accepts the </w:t>
      </w:r>
      <w:commentRangeStart w:id="8"/>
      <w:r w:rsidRPr="00185589">
        <w:rPr>
          <w:rFonts w:asciiTheme="majorHAnsi" w:hAnsiTheme="majorHAnsi" w:cstheme="majorHAnsi"/>
        </w:rPr>
        <w:t>username</w:t>
      </w:r>
      <w:commentRangeEnd w:id="8"/>
      <w:r w:rsidR="00451D1C">
        <w:rPr>
          <w:rStyle w:val="CommentReference"/>
        </w:rPr>
        <w:commentReference w:id="8"/>
      </w:r>
      <w:r w:rsidRPr="00185589">
        <w:rPr>
          <w:rFonts w:asciiTheme="majorHAnsi" w:hAnsiTheme="majorHAnsi" w:cstheme="majorHAnsi"/>
        </w:rPr>
        <w:t xml:space="preserve"> and password. </w:t>
      </w:r>
    </w:p>
    <w:p w14:paraId="7E66DD5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Generate Report- Process that generates report on inventory</w:t>
      </w:r>
    </w:p>
    <w:p w14:paraId="4B47687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Database that stores all the inventory information. </w:t>
      </w:r>
    </w:p>
    <w:p w14:paraId="0D7F11C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Inventory Request- Data flow that request information about current inventory</w:t>
      </w:r>
    </w:p>
    <w:p w14:paraId="5ED96E0F"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Response- Data flow that carries inventory response. </w:t>
      </w:r>
    </w:p>
    <w:p w14:paraId="566017D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Liquor Count- Data flow that carries current count of all liquor</w:t>
      </w:r>
    </w:p>
    <w:p w14:paraId="3F7F0CD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Liquor Purchased- Data flow that user enters. </w:t>
      </w:r>
    </w:p>
    <w:p w14:paraId="081B5784"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Login Credentials-  Data flow that will carry the user username and password to enter the system.</w:t>
      </w:r>
    </w:p>
    <w:p w14:paraId="1BF90F2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Login Response- Data flow that carries login response. </w:t>
      </w:r>
    </w:p>
    <w:p w14:paraId="3CC7782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Request- Data flow that sends the request to generate report. </w:t>
      </w:r>
    </w:p>
    <w:p w14:paraId="4B5A3FD9"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Response- Data flow that sends the generated report back. </w:t>
      </w:r>
    </w:p>
    <w:p w14:paraId="6050381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Stock </w:t>
      </w:r>
      <w:proofErr w:type="gramStart"/>
      <w:r w:rsidRPr="00185589">
        <w:rPr>
          <w:rFonts w:asciiTheme="majorHAnsi" w:hAnsiTheme="majorHAnsi" w:cstheme="majorHAnsi"/>
        </w:rPr>
        <w:t>On</w:t>
      </w:r>
      <w:proofErr w:type="gramEnd"/>
      <w:r w:rsidRPr="00185589">
        <w:rPr>
          <w:rFonts w:asciiTheme="majorHAnsi" w:hAnsiTheme="majorHAnsi" w:cstheme="majorHAnsi"/>
        </w:rPr>
        <w:t xml:space="preserve"> Hand System- System that keeps track of current stock on hand. </w:t>
      </w:r>
    </w:p>
    <w:p w14:paraId="008445B7"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Updated Inventory Added- Process that updates current inventory being added. </w:t>
      </w:r>
    </w:p>
    <w:p w14:paraId="6D7326E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Updated Inventory Used- Process that updates the liquor on hand based on liquor count.</w:t>
      </w:r>
    </w:p>
    <w:p w14:paraId="75A8CA01"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User- This is an external entity, this is the person who is using the system. </w:t>
      </w:r>
    </w:p>
    <w:p w14:paraId="675A7C6D"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 xml:space="preserve">Username and Password- Database that confirms that entered username and password are valid. </w:t>
      </w:r>
    </w:p>
    <w:p w14:paraId="1564496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Verify Inventory- Process that verifies inventory information</w:t>
      </w:r>
    </w:p>
    <w:p w14:paraId="435FB14E"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Verify Username and Password- Process that verifies that username and password was entered correctly per guidelines.</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E74D9C7" w14:textId="592813F1" w:rsidR="0078585E"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A-0 Diagram</w:t>
      </w:r>
    </w:p>
    <w:p w14:paraId="7191E50E" w14:textId="778BCD1F" w:rsidR="007A30D6" w:rsidRDefault="00C1345F" w:rsidP="007A30D6">
      <w:pPr>
        <w:pStyle w:val="ListParagraph"/>
        <w:spacing w:after="0"/>
        <w:jc w:val="center"/>
        <w:rPr>
          <w:rFonts w:ascii="Calibri" w:hAnsi="Calibri"/>
          <w:b/>
          <w:sz w:val="28"/>
          <w:szCs w:val="28"/>
        </w:rPr>
      </w:pPr>
      <w:commentRangeStart w:id="9"/>
      <w:ins w:id="10" w:author="Thomas Jorgensen" w:date="2017-12-06T17:55:00Z">
        <w:r>
          <w:rPr>
            <w:rFonts w:ascii="Calibri" w:hAnsi="Calibri"/>
            <w:b/>
            <w:noProof/>
            <w:sz w:val="28"/>
            <w:szCs w:val="28"/>
          </w:rPr>
          <w:drawing>
            <wp:inline distT="0" distB="0" distL="0" distR="0" wp14:anchorId="50E39CF6" wp14:editId="2C955287">
              <wp:extent cx="5934075" cy="4972050"/>
              <wp:effectExtent l="0" t="0" r="9525" b="0"/>
              <wp:docPr id="2" name="Picture 2" descr="C:\Users\TJorg\AppData\Local\Microsoft\Windows\INetCache\Content.Word\IDEF 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Jorg\AppData\Local\Microsoft\Windows\INetCache\Content.Word\IDEF A-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972050"/>
                      </a:xfrm>
                      <a:prstGeom prst="rect">
                        <a:avLst/>
                      </a:prstGeom>
                      <a:noFill/>
                      <a:ln>
                        <a:noFill/>
                      </a:ln>
                    </pic:spPr>
                  </pic:pic>
                </a:graphicData>
              </a:graphic>
            </wp:inline>
          </w:drawing>
        </w:r>
      </w:ins>
      <w:del w:id="11" w:author="Thomas Jorgensen" w:date="2017-12-06T17:55:00Z">
        <w:r w:rsidR="007A30D6" w:rsidDel="00C1345F">
          <w:rPr>
            <w:noProof/>
          </w:rPr>
          <w:drawing>
            <wp:inline distT="0" distB="0" distL="0" distR="0" wp14:anchorId="65ACA087" wp14:editId="5C652B53">
              <wp:extent cx="2838450" cy="2505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0" cy="2505075"/>
                      </a:xfrm>
                      <a:prstGeom prst="rect">
                        <a:avLst/>
                      </a:prstGeom>
                    </pic:spPr>
                  </pic:pic>
                </a:graphicData>
              </a:graphic>
            </wp:inline>
          </w:drawing>
        </w:r>
      </w:del>
      <w:commentRangeEnd w:id="9"/>
      <w:r w:rsidR="00451D1C">
        <w:rPr>
          <w:rStyle w:val="CommentReference"/>
          <w:rFonts w:ascii="Calibri" w:eastAsia="Calibri" w:hAnsi="Calibri" w:cs="Calibri"/>
          <w:color w:val="000000"/>
        </w:rPr>
        <w:commentReference w:id="9"/>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133AD397" w:rsidR="007A30D6"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AO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38B3DC3A">
            <wp:extent cx="6415019" cy="372427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21800" cy="3728212"/>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4"/>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28F8E061" w14:textId="77777777" w:rsidR="0069501C" w:rsidRDefault="001B30FF">
            <w:pPr>
              <w:pStyle w:val="Normal1"/>
              <w:rPr>
                <w:ins w:id="12" w:author="Matt Germonprez" w:date="2017-12-06T06:00:00Z"/>
                <w:sz w:val="20"/>
                <w:szCs w:val="20"/>
              </w:rPr>
            </w:pPr>
            <w:r w:rsidRPr="00846523">
              <w:rPr>
                <w:sz w:val="20"/>
                <w:szCs w:val="20"/>
              </w:rPr>
              <w:t>Client Liaison</w:t>
            </w:r>
            <w:r w:rsidR="00913B0E">
              <w:rPr>
                <w:sz w:val="20"/>
                <w:szCs w:val="20"/>
              </w:rPr>
              <w:t xml:space="preserve">/ </w:t>
            </w:r>
          </w:p>
          <w:p w14:paraId="74E8D4CD" w14:textId="6EC4C506" w:rsidR="00134E7C" w:rsidRPr="00846523" w:rsidRDefault="00913B0E">
            <w:pPr>
              <w:pStyle w:val="Normal1"/>
              <w:rPr>
                <w:sz w:val="20"/>
                <w:szCs w:val="20"/>
              </w:rPr>
            </w:pPr>
            <w:r>
              <w:rPr>
                <w:sz w:val="20"/>
                <w:szCs w:val="20"/>
              </w:rPr>
              <w:t>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5"/>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 xml:space="preserve">Meeting </w:t>
      </w:r>
      <w:commentRangeStart w:id="13"/>
      <w:r w:rsidRPr="00846523">
        <w:rPr>
          <w:b/>
          <w:sz w:val="28"/>
          <w:szCs w:val="28"/>
        </w:rPr>
        <w:t>Communications</w:t>
      </w:r>
      <w:commentRangeEnd w:id="13"/>
      <w:r w:rsidR="0069501C">
        <w:rPr>
          <w:rStyle w:val="CommentReference"/>
        </w:rPr>
        <w:commentReference w:id="13"/>
      </w:r>
    </w:p>
    <w:p w14:paraId="7338EEF9" w14:textId="47B2902B" w:rsidR="007C62E3" w:rsidRPr="007C62E3" w:rsidRDefault="007C62E3" w:rsidP="007C62E3">
      <w:pPr>
        <w:pStyle w:val="Normal1"/>
        <w:jc w:val="center"/>
        <w:rPr>
          <w:ins w:id="14" w:author="Thomas Jorgensen" w:date="2017-12-06T17:42:00Z"/>
          <w:b/>
          <w:sz w:val="28"/>
          <w:szCs w:val="28"/>
          <w:rPrChange w:id="15" w:author="Thomas Jorgensen" w:date="2017-12-06T17:42:00Z">
            <w:rPr>
              <w:ins w:id="16" w:author="Thomas Jorgensen" w:date="2017-12-06T17:42:00Z"/>
              <w:b/>
            </w:rPr>
          </w:rPrChange>
        </w:rPr>
        <w:pPrChange w:id="17" w:author="Thomas Jorgensen" w:date="2017-12-06T17:42:00Z">
          <w:pPr>
            <w:pStyle w:val="Normal1"/>
          </w:pPr>
        </w:pPrChange>
      </w:pPr>
      <w:ins w:id="18" w:author="Thomas Jorgensen" w:date="2017-12-06T17:43:00Z">
        <w:r>
          <w:rPr>
            <w:b/>
            <w:sz w:val="28"/>
            <w:szCs w:val="28"/>
          </w:rPr>
          <w:t>Milestone 1</w:t>
        </w:r>
      </w:ins>
    </w:p>
    <w:p w14:paraId="3B0ECA40" w14:textId="30457226"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 xml:space="preserve">n, Collyn </w:t>
      </w:r>
      <w:proofErr w:type="spellStart"/>
      <w:r w:rsidRPr="00846523">
        <w:t>Sansoni</w:t>
      </w:r>
      <w:proofErr w:type="spellEnd"/>
      <w:r w:rsidRPr="00846523">
        <w:t>,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w:t>
      </w:r>
      <w:proofErr w:type="spellStart"/>
      <w:r w:rsidR="00A41EC6" w:rsidRPr="00846523">
        <w:t>Sansoni</w:t>
      </w:r>
      <w:proofErr w:type="spellEnd"/>
      <w:r w:rsidR="00A41EC6" w:rsidRPr="00846523">
        <w:t>,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w:t>
      </w:r>
      <w:proofErr w:type="spellStart"/>
      <w:r w:rsidR="00A41EC6" w:rsidRPr="00846523">
        <w:t>Sansoni</w:t>
      </w:r>
      <w:proofErr w:type="spellEnd"/>
      <w:r w:rsidR="00A41EC6" w:rsidRPr="00846523">
        <w:t>,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proofErr w:type="gramStart"/>
            <w:r w:rsidRPr="00846523">
              <w:rPr>
                <w:sz w:val="20"/>
                <w:szCs w:val="20"/>
              </w:rPr>
              <w:t>current status</w:t>
            </w:r>
            <w:proofErr w:type="gramEnd"/>
            <w:r w:rsidRPr="00846523">
              <w:rPr>
                <w:sz w:val="20"/>
                <w:szCs w:val="20"/>
              </w:rPr>
              <w:t xml:space="preserve">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w:t>
      </w:r>
      <w:proofErr w:type="spellStart"/>
      <w:r w:rsidRPr="00846523">
        <w:t>Sansoni</w:t>
      </w:r>
      <w:proofErr w:type="spellEnd"/>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 xml:space="preserve">Will e-mail Professor </w:t>
            </w:r>
            <w:proofErr w:type="spellStart"/>
            <w:r w:rsidRPr="00846523">
              <w:rPr>
                <w:sz w:val="20"/>
                <w:szCs w:val="20"/>
              </w:rPr>
              <w:t>Germonprez</w:t>
            </w:r>
            <w:proofErr w:type="spellEnd"/>
            <w:r w:rsidRPr="00846523">
              <w:rPr>
                <w:sz w:val="20"/>
                <w:szCs w:val="20"/>
              </w:rPr>
              <w:t xml:space="preserve">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 xml:space="preserve">Watched video that Professor </w:t>
            </w:r>
            <w:proofErr w:type="spellStart"/>
            <w:r w:rsidRPr="00846523">
              <w:rPr>
                <w:sz w:val="20"/>
                <w:szCs w:val="20"/>
              </w:rPr>
              <w:t>Germonprez</w:t>
            </w:r>
            <w:proofErr w:type="spellEnd"/>
            <w:r w:rsidRPr="00846523">
              <w:rPr>
                <w:sz w:val="20"/>
                <w:szCs w:val="20"/>
              </w:rPr>
              <w:t xml:space="preserve">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Del="00502F33" w:rsidRDefault="001B30FF" w:rsidP="00012DD2">
      <w:pPr>
        <w:pStyle w:val="Normal1"/>
        <w:rPr>
          <w:del w:id="19" w:author="Thomas Jorgensen" w:date="2017-12-06T17:45:00Z"/>
        </w:rPr>
      </w:pPr>
      <w:r w:rsidRPr="00846523">
        <w:rPr>
          <w:b/>
        </w:rPr>
        <w:t>Discussion:</w:t>
      </w:r>
      <w:r w:rsidRPr="00846523">
        <w:t xml:space="preserve"> See Comments</w:t>
      </w:r>
    </w:p>
    <w:p w14:paraId="4FF54E93" w14:textId="77777777" w:rsidR="005A6D21" w:rsidRPr="00846523" w:rsidRDefault="005A6D21" w:rsidP="00502F33">
      <w:pPr>
        <w:pStyle w:val="Normal1"/>
        <w:pPrChange w:id="20" w:author="Thomas Jorgensen" w:date="2017-12-06T17:45:00Z">
          <w:pPr/>
        </w:pPrChange>
      </w:pPr>
      <w:bookmarkStart w:id="21"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w:t>
      </w:r>
      <w:proofErr w:type="spellStart"/>
      <w:r w:rsidR="00A41EC6" w:rsidRPr="00846523">
        <w:t>Sansoni</w:t>
      </w:r>
      <w:proofErr w:type="spellEnd"/>
      <w:r w:rsidR="00A41EC6" w:rsidRPr="00846523">
        <w:t>,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21"/>
    </w:p>
    <w:p w14:paraId="47D59D89" w14:textId="77777777" w:rsidR="005A6D21" w:rsidRPr="00846523" w:rsidRDefault="005A6D21" w:rsidP="0027172F">
      <w:pPr>
        <w:pStyle w:val="Normal1"/>
        <w:rPr>
          <w:b/>
        </w:rPr>
      </w:pPr>
    </w:p>
    <w:p w14:paraId="4BF2E7B0" w14:textId="60C783E9" w:rsidR="005A6D21" w:rsidRPr="0066292E" w:rsidRDefault="0066292E" w:rsidP="0066292E">
      <w:pPr>
        <w:pStyle w:val="Normal1"/>
        <w:jc w:val="center"/>
        <w:rPr>
          <w:b/>
          <w:sz w:val="28"/>
          <w:szCs w:val="28"/>
          <w:rPrChange w:id="22" w:author="Thomas Jorgensen" w:date="2017-12-06T17:43:00Z">
            <w:rPr>
              <w:b/>
            </w:rPr>
          </w:rPrChange>
        </w:rPr>
        <w:pPrChange w:id="23" w:author="Thomas Jorgensen" w:date="2017-12-06T17:43:00Z">
          <w:pPr>
            <w:pStyle w:val="Normal1"/>
          </w:pPr>
        </w:pPrChange>
      </w:pPr>
      <w:ins w:id="24" w:author="Thomas Jorgensen" w:date="2017-12-06T17:43:00Z">
        <w:r>
          <w:rPr>
            <w:b/>
            <w:sz w:val="28"/>
            <w:szCs w:val="28"/>
          </w:rPr>
          <w:t>Milestone 2</w:t>
        </w:r>
      </w:ins>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 xml:space="preserve">Paul Naumann, Tom Jorgensen, Justin Hendricks, Collyn </w:t>
      </w:r>
      <w:proofErr w:type="spellStart"/>
      <w:r w:rsidRPr="00846523">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61FD3A56" w:rsidR="005B7A68" w:rsidRPr="0055250E" w:rsidRDefault="0055250E" w:rsidP="0055250E">
      <w:pPr>
        <w:pStyle w:val="Normal1"/>
        <w:spacing w:line="259" w:lineRule="auto"/>
        <w:jc w:val="center"/>
        <w:rPr>
          <w:b/>
          <w:sz w:val="28"/>
          <w:szCs w:val="28"/>
          <w:rPrChange w:id="25" w:author="Thomas Jorgensen" w:date="2017-12-06T17:44:00Z">
            <w:rPr/>
          </w:rPrChange>
        </w:rPr>
        <w:pPrChange w:id="26" w:author="Thomas Jorgensen" w:date="2017-12-06T17:44:00Z">
          <w:pPr>
            <w:pStyle w:val="Normal1"/>
            <w:spacing w:line="259" w:lineRule="auto"/>
          </w:pPr>
        </w:pPrChange>
      </w:pPr>
      <w:ins w:id="27" w:author="Thomas Jorgensen" w:date="2017-12-06T17:44:00Z">
        <w:r>
          <w:rPr>
            <w:b/>
            <w:sz w:val="28"/>
            <w:szCs w:val="28"/>
          </w:rPr>
          <w:t>Milestone 3</w:t>
        </w:r>
      </w:ins>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5B6E56A6" w14:textId="1E6BAA51" w:rsidR="005441F4" w:rsidRDefault="005441F4" w:rsidP="007921F7">
      <w:pPr>
        <w:pStyle w:val="Normal1"/>
        <w:rPr>
          <w:b/>
          <w:sz w:val="28"/>
          <w:szCs w:val="28"/>
        </w:rPr>
      </w:pPr>
    </w:p>
    <w:p w14:paraId="2371AE09" w14:textId="77777777" w:rsidR="005441F4" w:rsidRDefault="005441F4" w:rsidP="007921F7">
      <w:pPr>
        <w:pStyle w:val="Normal1"/>
        <w:rPr>
          <w:b/>
          <w:sz w:val="28"/>
          <w:szCs w:val="28"/>
        </w:rPr>
      </w:pPr>
    </w:p>
    <w:p w14:paraId="63A45893" w14:textId="11A4222E" w:rsidR="005441F4" w:rsidRPr="00846523" w:rsidRDefault="005441F4" w:rsidP="005441F4">
      <w:pPr>
        <w:pStyle w:val="Normal1"/>
      </w:pPr>
      <w:r w:rsidRPr="00846523">
        <w:rPr>
          <w:b/>
        </w:rPr>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Del="006C66CD" w:rsidRDefault="00BE0999" w:rsidP="005441F4">
      <w:pPr>
        <w:pStyle w:val="Normal1"/>
        <w:rPr>
          <w:del w:id="28" w:author="Thomas Jorgensen" w:date="2017-12-06T17:44:00Z"/>
        </w:rPr>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29"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29"/>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166A1FBF" w14:textId="47726143" w:rsidR="001709BA" w:rsidRDefault="001709BA" w:rsidP="00554C09">
      <w:pPr>
        <w:rPr>
          <w:ins w:id="30" w:author="Thomas Jorgensen" w:date="2017-12-06T17:44:00Z"/>
        </w:rPr>
      </w:pPr>
    </w:p>
    <w:p w14:paraId="0A0A315E" w14:textId="6AC48A78" w:rsidR="006C66CD" w:rsidRPr="006C66CD" w:rsidRDefault="006C66CD" w:rsidP="006C66CD">
      <w:pPr>
        <w:jc w:val="center"/>
        <w:rPr>
          <w:b/>
          <w:sz w:val="28"/>
          <w:szCs w:val="28"/>
          <w:rPrChange w:id="31" w:author="Thomas Jorgensen" w:date="2017-12-06T17:44:00Z">
            <w:rPr/>
          </w:rPrChange>
        </w:rPr>
        <w:pPrChange w:id="32" w:author="Thomas Jorgensen" w:date="2017-12-06T17:44:00Z">
          <w:pPr/>
        </w:pPrChange>
      </w:pPr>
      <w:ins w:id="33" w:author="Thomas Jorgensen" w:date="2017-12-06T17:44:00Z">
        <w:r>
          <w:rPr>
            <w:b/>
            <w:sz w:val="28"/>
            <w:szCs w:val="28"/>
          </w:rPr>
          <w:t>Milestone 4</w:t>
        </w:r>
      </w:ins>
    </w:p>
    <w:p w14:paraId="3C250DEB" w14:textId="20D7739A"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7ED2E316" w14:textId="77777777" w:rsidR="00C626DE" w:rsidRDefault="00C626DE" w:rsidP="00C626DE">
      <w:pPr>
        <w:pStyle w:val="Normal1"/>
        <w:rPr>
          <w:b/>
        </w:rPr>
      </w:pPr>
    </w:p>
    <w:p w14:paraId="7F3E7618" w14:textId="77777777" w:rsidR="00C626DE" w:rsidRDefault="00C626DE" w:rsidP="00C626DE">
      <w:pPr>
        <w:pStyle w:val="Normal1"/>
        <w:rPr>
          <w:b/>
        </w:rPr>
      </w:pPr>
    </w:p>
    <w:p w14:paraId="66EA84B9" w14:textId="5BEFE683" w:rsidR="00C626DE" w:rsidRPr="00846523" w:rsidRDefault="0015026B" w:rsidP="00C626DE">
      <w:pPr>
        <w:pStyle w:val="Normal1"/>
      </w:pPr>
      <w:r>
        <w:rPr>
          <w:b/>
        </w:rPr>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8179DE">
        <w:tc>
          <w:tcPr>
            <w:tcW w:w="3116" w:type="dxa"/>
            <w:shd w:val="clear" w:color="auto" w:fill="A6A6A6" w:themeFill="background1" w:themeFillShade="A6"/>
          </w:tcPr>
          <w:p w14:paraId="2E7DEE25"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8179DE">
            <w:pPr>
              <w:pStyle w:val="Normal1"/>
              <w:jc w:val="center"/>
              <w:rPr>
                <w:b/>
              </w:rPr>
            </w:pPr>
            <w:r w:rsidRPr="00846523">
              <w:rPr>
                <w:b/>
              </w:rPr>
              <w:t>Comments</w:t>
            </w:r>
          </w:p>
        </w:tc>
      </w:tr>
      <w:tr w:rsidR="00107005" w:rsidRPr="00846523" w14:paraId="37AC31CD" w14:textId="77777777" w:rsidTr="008179DE">
        <w:tc>
          <w:tcPr>
            <w:tcW w:w="3116" w:type="dxa"/>
          </w:tcPr>
          <w:p w14:paraId="2E5A50E0"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8179DE">
            <w:pPr>
              <w:pStyle w:val="Normal1"/>
              <w:rPr>
                <w:sz w:val="20"/>
                <w:szCs w:val="20"/>
              </w:rPr>
            </w:pPr>
            <w:r w:rsidRPr="00846523">
              <w:rPr>
                <w:sz w:val="20"/>
                <w:szCs w:val="20"/>
              </w:rPr>
              <w:t>Team Awesome</w:t>
            </w:r>
          </w:p>
          <w:p w14:paraId="1C9F6EC4" w14:textId="77777777" w:rsidR="00107005" w:rsidRPr="00846523" w:rsidRDefault="00107005" w:rsidP="008179DE">
            <w:pPr>
              <w:pStyle w:val="Normal1"/>
              <w:tabs>
                <w:tab w:val="center" w:pos="1450"/>
              </w:tabs>
              <w:rPr>
                <w:sz w:val="20"/>
                <w:szCs w:val="20"/>
              </w:rPr>
            </w:pPr>
          </w:p>
        </w:tc>
        <w:tc>
          <w:tcPr>
            <w:tcW w:w="3117" w:type="dxa"/>
          </w:tcPr>
          <w:p w14:paraId="2B6906BB" w14:textId="1C349EC3" w:rsid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8179DE">
        <w:tc>
          <w:tcPr>
            <w:tcW w:w="3116" w:type="dxa"/>
            <w:shd w:val="clear" w:color="auto" w:fill="A6A6A6" w:themeFill="background1" w:themeFillShade="A6"/>
          </w:tcPr>
          <w:p w14:paraId="3EBC73B9"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8179DE">
            <w:pPr>
              <w:pStyle w:val="Normal1"/>
              <w:jc w:val="center"/>
              <w:rPr>
                <w:b/>
              </w:rPr>
            </w:pPr>
            <w:r w:rsidRPr="00846523">
              <w:rPr>
                <w:b/>
              </w:rPr>
              <w:t>Comments</w:t>
            </w:r>
          </w:p>
        </w:tc>
      </w:tr>
      <w:tr w:rsidR="00107005" w:rsidRPr="00846523" w14:paraId="242667AC" w14:textId="77777777" w:rsidTr="008179DE">
        <w:tc>
          <w:tcPr>
            <w:tcW w:w="3116" w:type="dxa"/>
          </w:tcPr>
          <w:p w14:paraId="0A830313"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8179DE">
            <w:pPr>
              <w:pStyle w:val="Normal1"/>
              <w:rPr>
                <w:sz w:val="20"/>
                <w:szCs w:val="20"/>
              </w:rPr>
            </w:pPr>
            <w:r w:rsidRPr="00846523">
              <w:rPr>
                <w:sz w:val="20"/>
                <w:szCs w:val="20"/>
              </w:rPr>
              <w:t>Team Awesome</w:t>
            </w:r>
          </w:p>
          <w:p w14:paraId="742DA276" w14:textId="77777777" w:rsidR="00107005" w:rsidRPr="00846523" w:rsidRDefault="00107005" w:rsidP="008179DE">
            <w:pPr>
              <w:pStyle w:val="Normal1"/>
              <w:tabs>
                <w:tab w:val="center" w:pos="1450"/>
              </w:tabs>
              <w:rPr>
                <w:sz w:val="20"/>
                <w:szCs w:val="20"/>
              </w:rPr>
            </w:pPr>
          </w:p>
        </w:tc>
        <w:tc>
          <w:tcPr>
            <w:tcW w:w="3117" w:type="dxa"/>
          </w:tcPr>
          <w:p w14:paraId="481C1A9E" w14:textId="4693E7E1" w:rsidR="00107005" w:rsidRP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8179DE">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8179DE">
        <w:tc>
          <w:tcPr>
            <w:tcW w:w="3116" w:type="dxa"/>
            <w:shd w:val="clear" w:color="auto" w:fill="A6A6A6" w:themeFill="background1" w:themeFillShade="A6"/>
          </w:tcPr>
          <w:p w14:paraId="23B19F81"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8179DE">
            <w:pPr>
              <w:pStyle w:val="Normal1"/>
              <w:jc w:val="center"/>
              <w:rPr>
                <w:b/>
              </w:rPr>
            </w:pPr>
            <w:r w:rsidRPr="00846523">
              <w:rPr>
                <w:b/>
              </w:rPr>
              <w:t>Comments</w:t>
            </w:r>
          </w:p>
        </w:tc>
      </w:tr>
      <w:tr w:rsidR="00107005" w:rsidRPr="00846523" w14:paraId="7FF39B5C" w14:textId="77777777" w:rsidTr="008179DE">
        <w:tc>
          <w:tcPr>
            <w:tcW w:w="3116" w:type="dxa"/>
          </w:tcPr>
          <w:p w14:paraId="66A69498"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8179DE">
            <w:pPr>
              <w:pStyle w:val="Normal1"/>
              <w:rPr>
                <w:sz w:val="20"/>
                <w:szCs w:val="20"/>
              </w:rPr>
            </w:pPr>
            <w:r w:rsidRPr="00846523">
              <w:rPr>
                <w:sz w:val="20"/>
                <w:szCs w:val="20"/>
              </w:rPr>
              <w:t>Team Awesome</w:t>
            </w:r>
          </w:p>
          <w:p w14:paraId="44BD768A" w14:textId="77777777" w:rsidR="00107005" w:rsidRPr="00846523" w:rsidRDefault="00107005" w:rsidP="008179DE">
            <w:pPr>
              <w:pStyle w:val="Normal1"/>
              <w:tabs>
                <w:tab w:val="center" w:pos="1450"/>
              </w:tabs>
              <w:rPr>
                <w:sz w:val="20"/>
                <w:szCs w:val="20"/>
              </w:rPr>
            </w:pPr>
          </w:p>
        </w:tc>
        <w:tc>
          <w:tcPr>
            <w:tcW w:w="3117" w:type="dxa"/>
          </w:tcPr>
          <w:p w14:paraId="33795DCE" w14:textId="63082DC9" w:rsidR="00107005" w:rsidRDefault="00107005" w:rsidP="008179DE">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w:t>
      </w:r>
      <w:proofErr w:type="spellStart"/>
      <w:r>
        <w:t>Criss</w:t>
      </w:r>
      <w:proofErr w:type="spellEnd"/>
      <w:r>
        <w:t xml:space="preserve"> Library 102d</w:t>
      </w:r>
    </w:p>
    <w:p w14:paraId="5DD7E516" w14:textId="77777777" w:rsidR="00A92ED7" w:rsidRPr="00846523" w:rsidRDefault="00A92ED7" w:rsidP="00A92ED7">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8179DE">
        <w:tc>
          <w:tcPr>
            <w:tcW w:w="3116" w:type="dxa"/>
            <w:shd w:val="clear" w:color="auto" w:fill="A6A6A6" w:themeFill="background1" w:themeFillShade="A6"/>
          </w:tcPr>
          <w:p w14:paraId="3E7C6AC3" w14:textId="77777777" w:rsidR="00A92ED7" w:rsidRPr="00846523" w:rsidRDefault="00A92ED7" w:rsidP="008179DE">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8179DE">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8179DE">
            <w:pPr>
              <w:pStyle w:val="Normal1"/>
              <w:jc w:val="center"/>
              <w:rPr>
                <w:b/>
              </w:rPr>
            </w:pPr>
            <w:r w:rsidRPr="00846523">
              <w:rPr>
                <w:b/>
              </w:rPr>
              <w:t>Comments</w:t>
            </w:r>
          </w:p>
        </w:tc>
      </w:tr>
      <w:tr w:rsidR="00A92ED7" w:rsidRPr="00846523" w14:paraId="10E192D6" w14:textId="77777777" w:rsidTr="008179DE">
        <w:tc>
          <w:tcPr>
            <w:tcW w:w="3116" w:type="dxa"/>
          </w:tcPr>
          <w:p w14:paraId="4B06ADBF" w14:textId="77777777" w:rsidR="00A92ED7" w:rsidRPr="00846523" w:rsidRDefault="00A92ED7" w:rsidP="008179DE">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8179DE">
            <w:pPr>
              <w:pStyle w:val="Normal1"/>
              <w:rPr>
                <w:sz w:val="20"/>
                <w:szCs w:val="20"/>
              </w:rPr>
            </w:pPr>
            <w:r w:rsidRPr="00846523">
              <w:rPr>
                <w:sz w:val="20"/>
                <w:szCs w:val="20"/>
              </w:rPr>
              <w:t>Team Awesome</w:t>
            </w:r>
          </w:p>
          <w:p w14:paraId="08BD3C23" w14:textId="77777777" w:rsidR="00A92ED7" w:rsidRPr="00846523" w:rsidRDefault="00A92ED7" w:rsidP="008179DE">
            <w:pPr>
              <w:pStyle w:val="Normal1"/>
              <w:tabs>
                <w:tab w:val="center" w:pos="1450"/>
              </w:tabs>
              <w:rPr>
                <w:sz w:val="20"/>
                <w:szCs w:val="20"/>
              </w:rPr>
            </w:pPr>
          </w:p>
        </w:tc>
        <w:tc>
          <w:tcPr>
            <w:tcW w:w="3117" w:type="dxa"/>
          </w:tcPr>
          <w:p w14:paraId="0EACA924" w14:textId="7F24BB18" w:rsidR="00A92ED7" w:rsidRPr="00554C09" w:rsidRDefault="00A92ED7" w:rsidP="008179DE">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39CBC6E6" w14:textId="41B2203B" w:rsidR="00BD70C3" w:rsidRDefault="00135C93" w:rsidP="00BD70C3">
      <w:pPr>
        <w:pStyle w:val="Normal1"/>
        <w:spacing w:after="0"/>
      </w:pPr>
      <w:r w:rsidRPr="0036628B">
        <w:tab/>
        <w:t>1)</w:t>
      </w:r>
      <w:r w:rsidR="009F27C3" w:rsidRPr="0036628B">
        <w:t xml:space="preserve"> Revised documents ba</w:t>
      </w:r>
      <w:r w:rsidR="00BD70C3">
        <w:t>sed on feedback from Milestone 3</w:t>
      </w:r>
    </w:p>
    <w:p w14:paraId="3EE09374" w14:textId="48FC1686" w:rsidR="00C671B8" w:rsidRDefault="00C671B8" w:rsidP="00C671B8">
      <w:pPr>
        <w:pStyle w:val="Normal1"/>
        <w:spacing w:after="0"/>
        <w:ind w:left="720"/>
      </w:pPr>
      <w:r>
        <w:t>2) Updated communication management plan</w:t>
      </w:r>
    </w:p>
    <w:p w14:paraId="09F8FA3C" w14:textId="07FB0EE9" w:rsidR="00BD70C3" w:rsidRDefault="00BD70C3" w:rsidP="00C671B8">
      <w:pPr>
        <w:pStyle w:val="Normal1"/>
        <w:spacing w:after="0"/>
        <w:ind w:left="720"/>
      </w:pPr>
      <w:r>
        <w:t>3) Updated Change Log</w:t>
      </w:r>
    </w:p>
    <w:p w14:paraId="4577C235" w14:textId="62CB2B6E" w:rsidR="00BD70C3" w:rsidRDefault="00BD70C3" w:rsidP="00C671B8">
      <w:pPr>
        <w:pStyle w:val="Normal1"/>
        <w:spacing w:after="0"/>
        <w:ind w:left="720"/>
      </w:pPr>
      <w:r>
        <w:t>4) Completed Milestone 4 documents</w:t>
      </w:r>
    </w:p>
    <w:p w14:paraId="274E109A" w14:textId="7E9B4A5F" w:rsidR="00BD70C3" w:rsidRDefault="00BD70C3" w:rsidP="00BD70C3">
      <w:pPr>
        <w:pStyle w:val="Normal1"/>
        <w:numPr>
          <w:ilvl w:val="0"/>
          <w:numId w:val="45"/>
        </w:numPr>
        <w:spacing w:after="0"/>
      </w:pPr>
      <w:r>
        <w:t>IDEF A-0 Diagram</w:t>
      </w:r>
    </w:p>
    <w:p w14:paraId="26812C81" w14:textId="702C4363" w:rsidR="00BD70C3" w:rsidRDefault="00BD70C3" w:rsidP="00BD70C3">
      <w:pPr>
        <w:pStyle w:val="Normal1"/>
        <w:numPr>
          <w:ilvl w:val="0"/>
          <w:numId w:val="45"/>
        </w:numPr>
        <w:spacing w:after="0"/>
      </w:pPr>
      <w:r>
        <w:t>IDEF A0 Diagram</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5A2C7CDE"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w:t>
      </w:r>
      <w:r w:rsidR="00BD70C3">
        <w:t xml:space="preserve"> information to Change Log (12/12</w:t>
      </w:r>
      <w:r w:rsidR="00A4204B" w:rsidRPr="0036628B">
        <w:t>/17)</w:t>
      </w:r>
    </w:p>
    <w:p w14:paraId="1479312A" w14:textId="3AB845F9"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w:t>
      </w:r>
      <w:r w:rsidR="00BD70C3">
        <w:t>re accurate meeting dates (12/11</w:t>
      </w:r>
      <w:r w:rsidR="00C237A9" w:rsidRPr="0036628B">
        <w:t>/17)</w:t>
      </w:r>
    </w:p>
    <w:p w14:paraId="118BE99B" w14:textId="77777777" w:rsidR="0036628B" w:rsidRPr="0036628B" w:rsidRDefault="0036628B" w:rsidP="0036628B">
      <w:pPr>
        <w:pStyle w:val="Normal1"/>
        <w:tabs>
          <w:tab w:val="left" w:pos="900"/>
        </w:tabs>
        <w:spacing w:after="0"/>
        <w:ind w:left="1080"/>
        <w:contextualSpacing/>
      </w:pPr>
    </w:p>
    <w:p w14:paraId="45A2A31C" w14:textId="77777777"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w:t>
      </w:r>
      <w:proofErr w:type="spellStart"/>
      <w:r w:rsidRPr="0036628B">
        <w:t>Sansoni</w:t>
      </w:r>
      <w:proofErr w:type="spellEnd"/>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51AE18A7" w14:textId="29E79D4B" w:rsidR="0036628B" w:rsidRDefault="0036628B" w:rsidP="0036628B">
      <w:pPr>
        <w:pStyle w:val="Normal1"/>
        <w:spacing w:after="0"/>
        <w:ind w:left="990"/>
      </w:pPr>
    </w:p>
    <w:p w14:paraId="358A02DD" w14:textId="701B1666" w:rsidR="0036628B" w:rsidDel="00F70E8E" w:rsidRDefault="0036628B" w:rsidP="0036628B">
      <w:pPr>
        <w:pStyle w:val="Normal1"/>
        <w:spacing w:after="0"/>
        <w:ind w:left="990"/>
        <w:rPr>
          <w:del w:id="34" w:author="Matt Germonprez" w:date="2017-12-06T06:01:00Z"/>
        </w:rPr>
      </w:pPr>
    </w:p>
    <w:p w14:paraId="05EF1624" w14:textId="3996A560" w:rsidR="0036628B" w:rsidDel="00F70E8E" w:rsidRDefault="0036628B" w:rsidP="00BF357E">
      <w:pPr>
        <w:pStyle w:val="Normal1"/>
        <w:spacing w:after="0"/>
        <w:rPr>
          <w:del w:id="35" w:author="Matt Germonprez" w:date="2017-12-06T06:01:00Z"/>
        </w:rPr>
      </w:pPr>
    </w:p>
    <w:p w14:paraId="63531ECD" w14:textId="77777777" w:rsidR="00BF357E" w:rsidDel="00F70E8E" w:rsidRDefault="00BF357E" w:rsidP="00BF357E">
      <w:pPr>
        <w:pStyle w:val="Normal1"/>
        <w:spacing w:after="0"/>
        <w:rPr>
          <w:del w:id="36" w:author="Matt Germonprez" w:date="2017-12-06T06:01:00Z"/>
        </w:rPr>
      </w:pPr>
    </w:p>
    <w:p w14:paraId="3826CC1F" w14:textId="77777777" w:rsidR="0036628B" w:rsidRPr="0036628B" w:rsidDel="00F70E8E" w:rsidRDefault="0036628B" w:rsidP="0036628B">
      <w:pPr>
        <w:pStyle w:val="Normal1"/>
        <w:spacing w:after="0"/>
        <w:ind w:left="990"/>
        <w:rPr>
          <w:del w:id="37" w:author="Matt Germonprez" w:date="2017-12-06T06:01:00Z"/>
        </w:rPr>
      </w:pPr>
    </w:p>
    <w:p w14:paraId="59482900" w14:textId="0464FB81" w:rsidR="00134E7C" w:rsidRDefault="001B30FF" w:rsidP="0036628B">
      <w:pPr>
        <w:pStyle w:val="Normal1"/>
        <w:spacing w:after="0"/>
        <w:rPr>
          <w:b/>
          <w:u w:val="single"/>
        </w:rPr>
      </w:pPr>
      <w:r w:rsidRPr="0036628B">
        <w:rPr>
          <w:b/>
          <w:u w:val="single"/>
        </w:rPr>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3719690A" w14:textId="1D46074A"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62292007" w14:textId="77777777" w:rsidR="008D0280" w:rsidRDefault="008D0280" w:rsidP="005A6D21">
      <w:pPr>
        <w:rPr>
          <w:b/>
          <w:sz w:val="28"/>
          <w:szCs w:val="28"/>
        </w:rPr>
      </w:pPr>
    </w:p>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00CAEB9F" w:rsidR="00554C09" w:rsidRDefault="00554C09" w:rsidP="005A6D21">
      <w:pPr>
        <w:pStyle w:val="Normal1"/>
        <w:rPr>
          <w:b/>
          <w:sz w:val="28"/>
          <w:szCs w:val="28"/>
        </w:rPr>
      </w:pPr>
    </w:p>
    <w:p w14:paraId="03BDD6FE" w14:textId="1945BCD4" w:rsidR="008D0280" w:rsidRDefault="008D0280" w:rsidP="005A6D21">
      <w:pPr>
        <w:pStyle w:val="Normal1"/>
        <w:rPr>
          <w:b/>
          <w:sz w:val="28"/>
          <w:szCs w:val="28"/>
        </w:rPr>
      </w:pPr>
    </w:p>
    <w:p w14:paraId="2369D833" w14:textId="227DA209" w:rsidR="008D0280" w:rsidRDefault="008D0280" w:rsidP="005A6D21">
      <w:pPr>
        <w:pStyle w:val="Normal1"/>
        <w:rPr>
          <w:b/>
          <w:sz w:val="28"/>
          <w:szCs w:val="28"/>
        </w:rPr>
      </w:pPr>
    </w:p>
    <w:p w14:paraId="48BDF103" w14:textId="207F0279" w:rsidR="008D0280" w:rsidRDefault="008D0280" w:rsidP="005A6D21">
      <w:pPr>
        <w:pStyle w:val="Normal1"/>
        <w:rPr>
          <w:b/>
          <w:sz w:val="28"/>
          <w:szCs w:val="28"/>
        </w:rPr>
      </w:pPr>
    </w:p>
    <w:p w14:paraId="438E9427" w14:textId="4E50F6F1" w:rsidR="008D0280" w:rsidRDefault="008D0280" w:rsidP="005A6D21">
      <w:pPr>
        <w:pStyle w:val="Normal1"/>
        <w:rPr>
          <w:b/>
          <w:sz w:val="28"/>
          <w:szCs w:val="28"/>
        </w:rPr>
      </w:pPr>
    </w:p>
    <w:p w14:paraId="131E5086" w14:textId="77777777" w:rsidR="008D0280" w:rsidRPr="00846523" w:rsidRDefault="008D0280"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w:t>
            </w:r>
            <w:proofErr w:type="spellStart"/>
            <w:r w:rsidR="00ED10C4">
              <w:rPr>
                <w:sz w:val="20"/>
                <w:szCs w:val="20"/>
              </w:rPr>
              <w:t>Germonprez</w:t>
            </w:r>
            <w:proofErr w:type="spellEnd"/>
            <w:r w:rsidR="00ED10C4">
              <w:rPr>
                <w:sz w:val="20"/>
                <w:szCs w:val="20"/>
              </w:rPr>
              <w:t>’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w:t>
            </w:r>
            <w:proofErr w:type="spellStart"/>
            <w:r>
              <w:rPr>
                <w:sz w:val="20"/>
                <w:szCs w:val="20"/>
              </w:rPr>
              <w:t>Germonprez</w:t>
            </w:r>
            <w:proofErr w:type="spellEnd"/>
            <w:r>
              <w:rPr>
                <w:sz w:val="20"/>
                <w:szCs w:val="20"/>
              </w:rPr>
              <w:t xml:space="preserve">’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12F188FB" w:rsidR="009F27C3" w:rsidRDefault="009F27C3" w:rsidP="005A6D21">
      <w:pPr>
        <w:pStyle w:val="Normal1"/>
        <w:rPr>
          <w:b/>
          <w:sz w:val="28"/>
          <w:szCs w:val="28"/>
        </w:rPr>
      </w:pPr>
    </w:p>
    <w:p w14:paraId="5720C9AB" w14:textId="55E3764F" w:rsidR="00974DAE" w:rsidRDefault="00974DAE" w:rsidP="005A6D21">
      <w:pPr>
        <w:pStyle w:val="Normal1"/>
        <w:rPr>
          <w:b/>
          <w:sz w:val="28"/>
          <w:szCs w:val="28"/>
        </w:rPr>
      </w:pPr>
    </w:p>
    <w:p w14:paraId="123E8EFE" w14:textId="717C538B"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bl>
    <w:p w14:paraId="01AB1EC6" w14:textId="32DEB07D" w:rsidR="0022111F" w:rsidRDefault="0022111F"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bl>
    <w:p w14:paraId="1ED07114" w14:textId="4E293F75" w:rsidR="001C0762" w:rsidRDefault="001C0762"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45F9EC87" w14:textId="7DC56342" w:rsidR="001C0762" w:rsidRDefault="001C0762" w:rsidP="005A6D21">
      <w:pPr>
        <w:pStyle w:val="Normal1"/>
        <w:rPr>
          <w:b/>
          <w:sz w:val="28"/>
          <w:szCs w:val="28"/>
        </w:rPr>
      </w:pPr>
    </w:p>
    <w:p w14:paraId="187DC5D4" w14:textId="676AEE37"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16EE770F" w14:textId="28613D66"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80328B0" w14:textId="42D9948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0AC58174" w14:textId="77777777" w:rsidTr="005332EA">
        <w:tc>
          <w:tcPr>
            <w:tcW w:w="2337" w:type="dxa"/>
          </w:tcPr>
          <w:p w14:paraId="1FE30995" w14:textId="46A989A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63F36CB6" w14:textId="70681E39"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0C9E6091" w14:textId="5CF7C5AA"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32EB5FC3" w14:textId="1DB70742"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32221648" w14:textId="77777777" w:rsidTr="005332EA">
        <w:tc>
          <w:tcPr>
            <w:tcW w:w="2337" w:type="dxa"/>
          </w:tcPr>
          <w:p w14:paraId="0B5B978C" w14:textId="7B37F25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14:paraId="53D19998" w14:textId="4A3E3A2D"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14:paraId="2AFE3DDA" w14:textId="7F648EE1"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697A1AB" w14:textId="6A3B7D46"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25C751C8" w14:textId="2F7E6A8B" w:rsidR="00055D51" w:rsidRDefault="00055D51" w:rsidP="009C35E9">
      <w:pPr>
        <w:rPr>
          <w:b/>
          <w:sz w:val="28"/>
          <w:szCs w:val="28"/>
        </w:rPr>
      </w:pPr>
    </w:p>
    <w:p w14:paraId="27CF69C9" w14:textId="77777777" w:rsidR="005216A7" w:rsidRDefault="005216A7" w:rsidP="009C35E9">
      <w:pPr>
        <w:rPr>
          <w:b/>
          <w:sz w:val="28"/>
          <w:szCs w:val="28"/>
        </w:rPr>
      </w:pPr>
    </w:p>
    <w:p w14:paraId="5AE974C5" w14:textId="77777777" w:rsidR="005216A7" w:rsidRDefault="005216A7" w:rsidP="009C35E9">
      <w:pPr>
        <w:rPr>
          <w:b/>
          <w:sz w:val="28"/>
          <w:szCs w:val="28"/>
        </w:rPr>
      </w:pPr>
    </w:p>
    <w:p w14:paraId="659A8DC8" w14:textId="77777777" w:rsidR="005216A7" w:rsidRDefault="005216A7" w:rsidP="009C35E9">
      <w:pPr>
        <w:rPr>
          <w:b/>
          <w:sz w:val="28"/>
          <w:szCs w:val="28"/>
        </w:rPr>
      </w:pPr>
    </w:p>
    <w:p w14:paraId="768EFD9A" w14:textId="77777777" w:rsidR="005216A7" w:rsidRDefault="005216A7" w:rsidP="009C35E9">
      <w:pPr>
        <w:rPr>
          <w:b/>
          <w:sz w:val="28"/>
          <w:szCs w:val="28"/>
        </w:rPr>
      </w:pPr>
    </w:p>
    <w:p w14:paraId="46A15873" w14:textId="77777777" w:rsidR="005216A7" w:rsidRDefault="005216A7" w:rsidP="009C35E9">
      <w:pPr>
        <w:rPr>
          <w:b/>
          <w:sz w:val="28"/>
          <w:szCs w:val="28"/>
        </w:rPr>
      </w:pPr>
    </w:p>
    <w:p w14:paraId="6BD0B9DF" w14:textId="25519A83" w:rsidR="005A6D21" w:rsidRPr="00846523" w:rsidRDefault="005A6D21" w:rsidP="009C35E9">
      <w:pPr>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557E6AC8" w14:textId="5554AFAF"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6"/>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3A5C1142"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33B0CC22" w:rsidR="00134E7C" w:rsidRDefault="00303A08">
      <w:pPr>
        <w:pStyle w:val="Normal1"/>
        <w:rPr>
          <w:b/>
          <w:highlight w:val="white"/>
        </w:rPr>
      </w:pPr>
      <w:r w:rsidRPr="00846523">
        <w:rPr>
          <w:b/>
          <w:highlight w:val="white"/>
        </w:rPr>
        <w:t xml:space="preserve">Approval of </w:t>
      </w:r>
      <w:r w:rsidR="00990167">
        <w:rPr>
          <w:b/>
          <w:highlight w:val="white"/>
        </w:rPr>
        <w:t xml:space="preserve">project documents </w:t>
      </w:r>
      <w:r w:rsidR="00B7528C">
        <w:rPr>
          <w:b/>
          <w:highlight w:val="white"/>
        </w:rPr>
        <w:t>through Milestone 3</w:t>
      </w:r>
      <w:r w:rsidRPr="00846523">
        <w:rPr>
          <w:b/>
          <w:highlight w:val="white"/>
        </w:rPr>
        <w:t xml:space="preserve"> </w:t>
      </w:r>
      <w:commentRangeStart w:id="38"/>
      <w:r w:rsidRPr="00846523">
        <w:rPr>
          <w:b/>
          <w:highlight w:val="white"/>
        </w:rPr>
        <w:t>from</w:t>
      </w:r>
      <w:commentRangeEnd w:id="38"/>
      <w:r w:rsidR="00F70E8E">
        <w:rPr>
          <w:rStyle w:val="CommentReference"/>
        </w:rPr>
        <w:commentReference w:id="38"/>
      </w:r>
      <w:r w:rsidRPr="00846523">
        <w:rPr>
          <w:b/>
          <w:highlight w:val="white"/>
        </w:rPr>
        <w:t xml:space="preserve">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0AD29E3B" w:rsidR="002E507D" w:rsidRDefault="00B7528C">
      <w:pPr>
        <w:pStyle w:val="Normal1"/>
        <w:rPr>
          <w:b/>
          <w:highlight w:val="white"/>
        </w:rPr>
      </w:pPr>
      <w:r>
        <w:rPr>
          <w:noProof/>
        </w:rPr>
        <w:drawing>
          <wp:inline distT="0" distB="0" distL="0" distR="0" wp14:anchorId="556E408F" wp14:editId="1C401CFF">
            <wp:extent cx="5943600" cy="3145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45155"/>
                    </a:xfrm>
                    <a:prstGeom prst="rect">
                      <a:avLst/>
                    </a:prstGeom>
                  </pic:spPr>
                </pic:pic>
              </a:graphicData>
            </a:graphic>
          </wp:inline>
        </w:drawing>
      </w:r>
    </w:p>
    <w:p w14:paraId="4D0D0092" w14:textId="0EB3EE1A" w:rsidR="00B7528C" w:rsidRDefault="00B7528C">
      <w:pPr>
        <w:pStyle w:val="Normal1"/>
        <w:rPr>
          <w:b/>
          <w:highlight w:val="white"/>
        </w:rPr>
      </w:pPr>
      <w:r>
        <w:rPr>
          <w:noProof/>
        </w:rPr>
        <w:lastRenderedPageBreak/>
        <w:drawing>
          <wp:inline distT="0" distB="0" distL="0" distR="0" wp14:anchorId="27C2076E" wp14:editId="066F5079">
            <wp:extent cx="5943600" cy="318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87700"/>
                    </a:xfrm>
                    <a:prstGeom prst="rect">
                      <a:avLst/>
                    </a:prstGeom>
                  </pic:spPr>
                </pic:pic>
              </a:graphicData>
            </a:graphic>
          </wp:inline>
        </w:drawing>
      </w:r>
    </w:p>
    <w:p w14:paraId="3CEBF475" w14:textId="0223B469" w:rsidR="00DF78A4" w:rsidRDefault="00B7528C">
      <w:pPr>
        <w:pStyle w:val="Normal1"/>
        <w:rPr>
          <w:b/>
          <w:highlight w:val="white"/>
        </w:rPr>
      </w:pPr>
      <w:r>
        <w:rPr>
          <w:noProof/>
        </w:rPr>
        <w:drawing>
          <wp:inline distT="0" distB="0" distL="0" distR="0" wp14:anchorId="2ECCCA55" wp14:editId="729AC2A5">
            <wp:extent cx="5943600" cy="1393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93190"/>
                    </a:xfrm>
                    <a:prstGeom prst="rect">
                      <a:avLst/>
                    </a:prstGeom>
                  </pic:spPr>
                </pic:pic>
              </a:graphicData>
            </a:graphic>
          </wp:inline>
        </w:drawing>
      </w:r>
    </w:p>
    <w:p w14:paraId="79785BF3" w14:textId="1EA319E2" w:rsidR="00DF78A4" w:rsidRDefault="00DF78A4">
      <w:pPr>
        <w:rPr>
          <w:b/>
          <w:highlight w:val="white"/>
        </w:rPr>
      </w:pPr>
      <w:r>
        <w:rPr>
          <w:b/>
          <w:highlight w:val="white"/>
        </w:rPr>
        <w:br w:type="page"/>
      </w:r>
    </w:p>
    <w:p w14:paraId="7224B137" w14:textId="23C9AD72" w:rsidR="00DF78A4" w:rsidRDefault="00DF78A4" w:rsidP="00DF78A4">
      <w:pPr>
        <w:pStyle w:val="Normal1"/>
        <w:jc w:val="center"/>
        <w:rPr>
          <w:b/>
          <w:sz w:val="28"/>
          <w:szCs w:val="28"/>
          <w:highlight w:val="white"/>
        </w:rPr>
      </w:pPr>
      <w:r>
        <w:rPr>
          <w:b/>
          <w:sz w:val="28"/>
          <w:szCs w:val="28"/>
          <w:highlight w:val="white"/>
        </w:rPr>
        <w:lastRenderedPageBreak/>
        <w:t>Appendix B</w:t>
      </w:r>
    </w:p>
    <w:p w14:paraId="0B0FA57D" w14:textId="3B3592C9" w:rsidR="00DF78A4" w:rsidRDefault="00DF78A4" w:rsidP="00DF78A4">
      <w:pPr>
        <w:pStyle w:val="Normal1"/>
        <w:jc w:val="center"/>
        <w:rPr>
          <w:b/>
          <w:highlight w:val="white"/>
        </w:rPr>
      </w:pPr>
      <w:r>
        <w:rPr>
          <w:b/>
          <w:highlight w:val="white"/>
        </w:rPr>
        <w:t>PowerPoint Presentation Slides</w:t>
      </w:r>
    </w:p>
    <w:p w14:paraId="114D026A" w14:textId="5BC927A0" w:rsidR="00DF78A4" w:rsidRDefault="00DF78A4" w:rsidP="00DF78A4">
      <w:pPr>
        <w:pStyle w:val="Normal1"/>
        <w:jc w:val="center"/>
        <w:rPr>
          <w:b/>
          <w:highlight w:val="white"/>
        </w:rPr>
      </w:pPr>
      <w:r>
        <w:rPr>
          <w:noProof/>
        </w:rPr>
        <w:drawing>
          <wp:inline distT="0" distB="0" distL="0" distR="0" wp14:anchorId="4A8FF06D" wp14:editId="3646A008">
            <wp:extent cx="594360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95450"/>
                    </a:xfrm>
                    <a:prstGeom prst="rect">
                      <a:avLst/>
                    </a:prstGeom>
                  </pic:spPr>
                </pic:pic>
              </a:graphicData>
            </a:graphic>
          </wp:inline>
        </w:drawing>
      </w:r>
    </w:p>
    <w:p w14:paraId="4F020183" w14:textId="67685179" w:rsidR="00DF78A4" w:rsidRDefault="00504A64" w:rsidP="00DF78A4">
      <w:pPr>
        <w:pStyle w:val="Normal1"/>
        <w:jc w:val="center"/>
        <w:rPr>
          <w:b/>
          <w:highlight w:val="white"/>
        </w:rPr>
      </w:pPr>
      <w:r>
        <w:rPr>
          <w:noProof/>
        </w:rPr>
        <w:drawing>
          <wp:inline distT="0" distB="0" distL="0" distR="0" wp14:anchorId="4916BCAC" wp14:editId="7D225274">
            <wp:extent cx="5943600" cy="170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01800"/>
                    </a:xfrm>
                    <a:prstGeom prst="rect">
                      <a:avLst/>
                    </a:prstGeom>
                  </pic:spPr>
                </pic:pic>
              </a:graphicData>
            </a:graphic>
          </wp:inline>
        </w:drawing>
      </w:r>
    </w:p>
    <w:p w14:paraId="280A7131" w14:textId="46EEBD85" w:rsidR="00504A64" w:rsidRDefault="00504A64" w:rsidP="00DF78A4">
      <w:pPr>
        <w:pStyle w:val="Normal1"/>
        <w:jc w:val="center"/>
        <w:rPr>
          <w:highlight w:val="white"/>
        </w:rPr>
      </w:pPr>
      <w:r>
        <w:rPr>
          <w:noProof/>
        </w:rPr>
        <w:drawing>
          <wp:inline distT="0" distB="0" distL="0" distR="0" wp14:anchorId="40B170DF" wp14:editId="16E522AE">
            <wp:extent cx="5943600" cy="171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716405"/>
                    </a:xfrm>
                    <a:prstGeom prst="rect">
                      <a:avLst/>
                    </a:prstGeom>
                  </pic:spPr>
                </pic:pic>
              </a:graphicData>
            </a:graphic>
          </wp:inline>
        </w:drawing>
      </w:r>
    </w:p>
    <w:p w14:paraId="4FE976A0" w14:textId="3CF95228" w:rsidR="00504A64" w:rsidRPr="00504A64" w:rsidRDefault="00504A64" w:rsidP="00DF78A4">
      <w:pPr>
        <w:pStyle w:val="Normal1"/>
        <w:jc w:val="center"/>
        <w:rPr>
          <w:highlight w:val="white"/>
        </w:rPr>
      </w:pPr>
      <w:r>
        <w:rPr>
          <w:noProof/>
        </w:rPr>
        <w:lastRenderedPageBreak/>
        <w:drawing>
          <wp:inline distT="0" distB="0" distL="0" distR="0" wp14:anchorId="43D1A272" wp14:editId="5C51C80E">
            <wp:extent cx="3019425" cy="1752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9425" cy="1752600"/>
                    </a:xfrm>
                    <a:prstGeom prst="rect">
                      <a:avLst/>
                    </a:prstGeom>
                  </pic:spPr>
                </pic:pic>
              </a:graphicData>
            </a:graphic>
          </wp:inline>
        </w:drawing>
      </w:r>
    </w:p>
    <w:sectPr w:rsidR="00504A64" w:rsidRPr="00504A64">
      <w:type w:val="continuous"/>
      <w:pgSz w:w="12240" w:h="15840"/>
      <w:pgMar w:top="1440" w:right="1440" w:bottom="1440" w:left="1440"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tt Germonprez" w:date="2017-12-06T05:57:00Z" w:initials="MG">
    <w:p w14:paraId="59BCDF13" w14:textId="0A28D7DB" w:rsidR="00883B02" w:rsidRDefault="00883B02">
      <w:pPr>
        <w:pStyle w:val="CommentText"/>
      </w:pPr>
      <w:r>
        <w:rPr>
          <w:rStyle w:val="CommentReference"/>
        </w:rPr>
        <w:annotationRef/>
      </w:r>
      <w:r>
        <w:t xml:space="preserve">Either give a page break or get this to fit on page 32. </w:t>
      </w:r>
    </w:p>
  </w:comment>
  <w:comment w:id="3" w:author="Matt Germonprez" w:date="2017-12-06T05:58:00Z" w:initials="MG">
    <w:p w14:paraId="6AAAE0FA" w14:textId="77777777" w:rsidR="00883B02" w:rsidRDefault="00883B02">
      <w:pPr>
        <w:pStyle w:val="CommentText"/>
      </w:pPr>
      <w:r>
        <w:rPr>
          <w:rStyle w:val="CommentReference"/>
        </w:rPr>
        <w:annotationRef/>
      </w:r>
      <w:r>
        <w:t xml:space="preserve">You need to label these things. </w:t>
      </w:r>
    </w:p>
    <w:p w14:paraId="01493659" w14:textId="77777777" w:rsidR="00883B02" w:rsidRDefault="00883B02">
      <w:pPr>
        <w:pStyle w:val="CommentText"/>
      </w:pPr>
    </w:p>
    <w:p w14:paraId="70B6A389" w14:textId="3729C0B7" w:rsidR="00883B02" w:rsidRDefault="00883B02">
      <w:pPr>
        <w:pStyle w:val="CommentText"/>
      </w:pPr>
      <w:r>
        <w:t xml:space="preserve">User (EXT 1) </w:t>
      </w:r>
    </w:p>
    <w:p w14:paraId="57D2FD67" w14:textId="77777777" w:rsidR="00883B02" w:rsidRDefault="00883B02">
      <w:pPr>
        <w:pStyle w:val="CommentText"/>
      </w:pPr>
      <w:r>
        <w:t>Update Inventory (PRC 1)</w:t>
      </w:r>
    </w:p>
    <w:p w14:paraId="545038DA" w14:textId="77777777" w:rsidR="00883B02" w:rsidRDefault="00883B02">
      <w:pPr>
        <w:pStyle w:val="CommentText"/>
      </w:pPr>
      <w:r>
        <w:t xml:space="preserve">Generate Report (PRC 2) </w:t>
      </w:r>
    </w:p>
    <w:p w14:paraId="285B5FE1" w14:textId="6F592312" w:rsidR="00883B02" w:rsidRDefault="00883B02">
      <w:pPr>
        <w:pStyle w:val="CommentText"/>
      </w:pPr>
      <w:r>
        <w:t xml:space="preserve">Max Inventory Database (DS 1) </w:t>
      </w:r>
    </w:p>
  </w:comment>
  <w:comment w:id="4" w:author="Matt Germonprez" w:date="2017-12-06T05:59:00Z" w:initials="MG">
    <w:p w14:paraId="49A358BB" w14:textId="1E85F3E0" w:rsidR="00883B02" w:rsidRDefault="00883B02">
      <w:pPr>
        <w:pStyle w:val="CommentText"/>
      </w:pPr>
      <w:bookmarkStart w:id="5" w:name="_GoBack"/>
      <w:r>
        <w:rPr>
          <w:rStyle w:val="CommentReference"/>
        </w:rPr>
        <w:annotationRef/>
      </w:r>
      <w:r>
        <w:t xml:space="preserve">Same as prior comment. </w:t>
      </w:r>
    </w:p>
    <w:bookmarkEnd w:id="5"/>
  </w:comment>
  <w:comment w:id="8" w:author="Matt Germonprez" w:date="2017-12-06T05:59:00Z" w:initials="MG">
    <w:p w14:paraId="75C30E23" w14:textId="77777777" w:rsidR="00883B02" w:rsidRDefault="00883B02">
      <w:pPr>
        <w:pStyle w:val="CommentText"/>
      </w:pPr>
      <w:r>
        <w:rPr>
          <w:rStyle w:val="CommentReference"/>
        </w:rPr>
        <w:annotationRef/>
      </w:r>
      <w:r>
        <w:t xml:space="preserve">These are then broken out by </w:t>
      </w:r>
    </w:p>
    <w:p w14:paraId="1013269A" w14:textId="77777777" w:rsidR="00883B02" w:rsidRDefault="00883B02">
      <w:pPr>
        <w:pStyle w:val="CommentText"/>
      </w:pPr>
    </w:p>
    <w:p w14:paraId="49BC908D" w14:textId="77777777" w:rsidR="00883B02" w:rsidRDefault="00883B02">
      <w:pPr>
        <w:pStyle w:val="CommentText"/>
      </w:pPr>
      <w:r>
        <w:t>EXT</w:t>
      </w:r>
    </w:p>
    <w:p w14:paraId="0CE9B7C8" w14:textId="77777777" w:rsidR="00883B02" w:rsidRDefault="00883B02">
      <w:pPr>
        <w:pStyle w:val="CommentText"/>
      </w:pPr>
    </w:p>
    <w:p w14:paraId="7D3C2987" w14:textId="77777777" w:rsidR="00883B02" w:rsidRDefault="00883B02">
      <w:pPr>
        <w:pStyle w:val="CommentText"/>
      </w:pPr>
      <w:r>
        <w:t xml:space="preserve">PRC </w:t>
      </w:r>
    </w:p>
    <w:p w14:paraId="381E9D39" w14:textId="77777777" w:rsidR="00883B02" w:rsidRDefault="00883B02">
      <w:pPr>
        <w:pStyle w:val="CommentText"/>
      </w:pPr>
    </w:p>
    <w:p w14:paraId="0982557F" w14:textId="77777777" w:rsidR="00883B02" w:rsidRDefault="00883B02">
      <w:pPr>
        <w:pStyle w:val="CommentText"/>
      </w:pPr>
      <w:r>
        <w:t xml:space="preserve">DS </w:t>
      </w:r>
    </w:p>
    <w:p w14:paraId="494624E5" w14:textId="77777777" w:rsidR="00883B02" w:rsidRDefault="00883B02">
      <w:pPr>
        <w:pStyle w:val="CommentText"/>
      </w:pPr>
    </w:p>
    <w:p w14:paraId="37488956" w14:textId="77777777" w:rsidR="00883B02" w:rsidRDefault="00883B02">
      <w:pPr>
        <w:pStyle w:val="CommentText"/>
      </w:pPr>
      <w:r>
        <w:t>Data Flows (don</w:t>
      </w:r>
      <w:r>
        <w:rPr>
          <w:rFonts w:ascii="Helvetica" w:eastAsia="Helvetica" w:hAnsi="Helvetica" w:cs="Helvetica"/>
        </w:rPr>
        <w:t>’</w:t>
      </w:r>
      <w:r>
        <w:t>t need labels above)</w:t>
      </w:r>
    </w:p>
    <w:p w14:paraId="72AFA45E" w14:textId="77777777" w:rsidR="00883B02" w:rsidRDefault="00883B02">
      <w:pPr>
        <w:pStyle w:val="CommentText"/>
      </w:pPr>
    </w:p>
    <w:p w14:paraId="13E99E49" w14:textId="15199167" w:rsidR="00883B02" w:rsidRDefault="00883B02">
      <w:pPr>
        <w:pStyle w:val="CommentText"/>
      </w:pPr>
      <w:r>
        <w:t>Follow the format that I provided too. I</w:t>
      </w:r>
      <w:r>
        <w:rPr>
          <w:rFonts w:ascii="Helvetica" w:eastAsia="Helvetica" w:hAnsi="Helvetica" w:cs="Helvetica"/>
        </w:rPr>
        <w:t>’</w:t>
      </w:r>
      <w:r>
        <w:t xml:space="preserve">ll be posting a CHAOSS example today. </w:t>
      </w:r>
    </w:p>
  </w:comment>
  <w:comment w:id="9" w:author="Matt Germonprez" w:date="2017-12-06T06:00:00Z" w:initials="MG">
    <w:p w14:paraId="10EBD584" w14:textId="1AF2DE7A" w:rsidR="00883B02" w:rsidRDefault="00883B02">
      <w:pPr>
        <w:pStyle w:val="CommentText"/>
      </w:pPr>
      <w:r>
        <w:rPr>
          <w:rStyle w:val="CommentReference"/>
        </w:rPr>
        <w:annotationRef/>
      </w:r>
      <w:r>
        <w:t xml:space="preserve">Can you make this a bit bigger? </w:t>
      </w:r>
    </w:p>
  </w:comment>
  <w:comment w:id="13" w:author="Matt Germonprez" w:date="2017-12-06T06:01:00Z" w:initials="MG">
    <w:p w14:paraId="0DC76494" w14:textId="47A8D043" w:rsidR="00883B02" w:rsidRDefault="00883B02">
      <w:pPr>
        <w:pStyle w:val="CommentText"/>
      </w:pPr>
      <w:r>
        <w:rPr>
          <w:rStyle w:val="CommentReference"/>
        </w:rPr>
        <w:annotationRef/>
      </w:r>
      <w:r>
        <w:t xml:space="preserve">Organize these by Milestone and give them headers as such. </w:t>
      </w:r>
    </w:p>
  </w:comment>
  <w:comment w:id="38" w:author="Matt Germonprez" w:date="2017-12-06T06:02:00Z" w:initials="MG">
    <w:p w14:paraId="4F264669" w14:textId="52E0D28E" w:rsidR="00883B02" w:rsidRDefault="00883B02">
      <w:pPr>
        <w:pStyle w:val="CommentText"/>
      </w:pPr>
      <w:r>
        <w:rPr>
          <w:rStyle w:val="CommentReference"/>
        </w:rPr>
        <w:annotationRef/>
      </w:r>
      <w:r>
        <w:t xml:space="preserve">Need all approvals. Those that you had in M2, M3, and M4. This is only showing the latest.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BCDF13" w15:done="0"/>
  <w15:commentEx w15:paraId="285B5FE1" w15:done="0"/>
  <w15:commentEx w15:paraId="49A358BB" w15:done="1"/>
  <w15:commentEx w15:paraId="13E99E49" w15:done="0"/>
  <w15:commentEx w15:paraId="10EBD584" w15:done="1"/>
  <w15:commentEx w15:paraId="0DC76494" w15:done="1"/>
  <w15:commentEx w15:paraId="4F26466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8ECF3" w14:textId="77777777" w:rsidR="005112C0" w:rsidRDefault="005112C0">
      <w:pPr>
        <w:spacing w:after="0"/>
      </w:pPr>
      <w:r>
        <w:separator/>
      </w:r>
    </w:p>
  </w:endnote>
  <w:endnote w:type="continuationSeparator" w:id="0">
    <w:p w14:paraId="12B06FAB" w14:textId="77777777" w:rsidR="005112C0" w:rsidRDefault="005112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4FBB38E7" w:rsidR="00883B02" w:rsidRDefault="00883B02">
        <w:pPr>
          <w:pStyle w:val="Footer"/>
          <w:jc w:val="right"/>
        </w:pPr>
        <w:r>
          <w:fldChar w:fldCharType="begin"/>
        </w:r>
        <w:r>
          <w:instrText xml:space="preserve"> PAGE   \* MERGEFORMAT </w:instrText>
        </w:r>
        <w:r>
          <w:fldChar w:fldCharType="separate"/>
        </w:r>
        <w:r w:rsidR="004A2E82">
          <w:rPr>
            <w:noProof/>
          </w:rPr>
          <w:t>47</w:t>
        </w:r>
        <w:r>
          <w:rPr>
            <w:noProof/>
          </w:rPr>
          <w:fldChar w:fldCharType="end"/>
        </w:r>
      </w:p>
    </w:sdtContent>
  </w:sdt>
  <w:p w14:paraId="0FB39F9E" w14:textId="77777777" w:rsidR="00883B02" w:rsidRDefault="00883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41A5B" w14:textId="77777777" w:rsidR="005112C0" w:rsidRDefault="005112C0">
      <w:pPr>
        <w:spacing w:after="0"/>
      </w:pPr>
      <w:r>
        <w:separator/>
      </w:r>
    </w:p>
  </w:footnote>
  <w:footnote w:type="continuationSeparator" w:id="0">
    <w:p w14:paraId="726680DD" w14:textId="77777777" w:rsidR="005112C0" w:rsidRDefault="005112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883B02" w:rsidRDefault="00883B02">
    <w:pPr>
      <w:pStyle w:val="Normal1"/>
      <w:tabs>
        <w:tab w:val="center" w:pos="4680"/>
        <w:tab w:val="right" w:pos="9360"/>
      </w:tabs>
      <w:spacing w:before="720" w:after="0"/>
      <w:jc w:val="center"/>
    </w:pPr>
    <w:r>
      <w:t>Client Documents</w:t>
    </w:r>
  </w:p>
  <w:p w14:paraId="1A377237" w14:textId="77777777" w:rsidR="00883B02" w:rsidRDefault="00883B02">
    <w:pPr>
      <w:pStyle w:val="Normal1"/>
      <w:tabs>
        <w:tab w:val="center" w:pos="4680"/>
        <w:tab w:val="right" w:pos="9360"/>
      </w:tabs>
      <w:spacing w:after="0"/>
      <w:jc w:val="center"/>
    </w:pPr>
  </w:p>
  <w:p w14:paraId="5C255563" w14:textId="77777777" w:rsidR="00883B02" w:rsidRDefault="00883B02">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883B02" w:rsidRDefault="00883B02">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883B02" w:rsidRDefault="00883B02">
    <w:pPr>
      <w:pStyle w:val="Normal1"/>
      <w:tabs>
        <w:tab w:val="center" w:pos="4680"/>
        <w:tab w:val="right" w:pos="9360"/>
      </w:tabs>
      <w:spacing w:before="720" w:after="0"/>
      <w:jc w:val="center"/>
    </w:pPr>
    <w:r>
      <w:t>Project Documents</w:t>
    </w:r>
  </w:p>
  <w:p w14:paraId="79B0ED69" w14:textId="77777777" w:rsidR="00883B02" w:rsidRDefault="00883B02">
    <w:pPr>
      <w:pStyle w:val="Normal1"/>
      <w:tabs>
        <w:tab w:val="center" w:pos="4680"/>
        <w:tab w:val="right" w:pos="9360"/>
      </w:tabs>
      <w:spacing w:after="0"/>
      <w:jc w:val="center"/>
    </w:pPr>
  </w:p>
  <w:p w14:paraId="1390E143" w14:textId="77777777" w:rsidR="00883B02" w:rsidRDefault="00883B02">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883B02" w:rsidRDefault="00883B02">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883B02" w:rsidRDefault="00883B02" w:rsidP="00FD7656">
    <w:pPr>
      <w:pStyle w:val="Normal1"/>
      <w:tabs>
        <w:tab w:val="center" w:pos="4680"/>
        <w:tab w:val="right" w:pos="9360"/>
      </w:tabs>
      <w:spacing w:before="720" w:after="0"/>
      <w:jc w:val="center"/>
    </w:pPr>
    <w:r>
      <w:t>Project Documents</w:t>
    </w:r>
  </w:p>
  <w:p w14:paraId="724298CF" w14:textId="77777777" w:rsidR="00883B02" w:rsidRDefault="00883B02">
    <w:pPr>
      <w:pStyle w:val="Normal1"/>
      <w:tabs>
        <w:tab w:val="center" w:pos="4680"/>
        <w:tab w:val="right" w:pos="9360"/>
      </w:tabs>
      <w:spacing w:after="0"/>
      <w:jc w:val="center"/>
    </w:pPr>
  </w:p>
  <w:p w14:paraId="7FED2D37" w14:textId="77777777" w:rsidR="00883B02" w:rsidRDefault="00883B02">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883B02" w:rsidRDefault="00883B02">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883B02" w:rsidRDefault="00883B02" w:rsidP="00FD7656">
    <w:pPr>
      <w:pStyle w:val="Normal1"/>
      <w:tabs>
        <w:tab w:val="center" w:pos="4680"/>
        <w:tab w:val="right" w:pos="9360"/>
      </w:tabs>
      <w:spacing w:before="720" w:after="0"/>
      <w:jc w:val="center"/>
    </w:pPr>
    <w:r>
      <w:t>Control Documents</w:t>
    </w:r>
  </w:p>
  <w:p w14:paraId="2C823EA6" w14:textId="77777777" w:rsidR="00883B02" w:rsidRDefault="00883B02">
    <w:pPr>
      <w:pStyle w:val="Normal1"/>
      <w:tabs>
        <w:tab w:val="center" w:pos="4680"/>
        <w:tab w:val="right" w:pos="9360"/>
      </w:tabs>
      <w:spacing w:after="0"/>
      <w:jc w:val="center"/>
    </w:pPr>
  </w:p>
  <w:p w14:paraId="1BAA2566" w14:textId="77777777" w:rsidR="00883B02" w:rsidRDefault="00883B02">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883B02" w:rsidRDefault="00883B02">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883B02" w:rsidRDefault="00883B02" w:rsidP="00FD7656">
    <w:pPr>
      <w:pStyle w:val="Normal1"/>
      <w:tabs>
        <w:tab w:val="center" w:pos="4680"/>
        <w:tab w:val="right" w:pos="9360"/>
      </w:tabs>
      <w:spacing w:before="720" w:after="0"/>
      <w:jc w:val="center"/>
    </w:pPr>
    <w:r>
      <w:t>Control Documents</w:t>
    </w:r>
  </w:p>
  <w:p w14:paraId="4CFF62EF" w14:textId="77777777" w:rsidR="00883B02" w:rsidRDefault="00883B02">
    <w:pPr>
      <w:pStyle w:val="Normal1"/>
      <w:tabs>
        <w:tab w:val="center" w:pos="4680"/>
        <w:tab w:val="right" w:pos="9360"/>
      </w:tabs>
      <w:spacing w:after="0"/>
      <w:jc w:val="center"/>
    </w:pPr>
  </w:p>
  <w:p w14:paraId="7C834C01" w14:textId="77777777" w:rsidR="00883B02" w:rsidRDefault="00883B02">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883B02" w:rsidRDefault="00883B02">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2"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4"/>
  </w:num>
  <w:num w:numId="4">
    <w:abstractNumId w:val="22"/>
  </w:num>
  <w:num w:numId="5">
    <w:abstractNumId w:val="23"/>
  </w:num>
  <w:num w:numId="6">
    <w:abstractNumId w:val="41"/>
  </w:num>
  <w:num w:numId="7">
    <w:abstractNumId w:val="35"/>
  </w:num>
  <w:num w:numId="8">
    <w:abstractNumId w:val="36"/>
  </w:num>
  <w:num w:numId="9">
    <w:abstractNumId w:val="2"/>
  </w:num>
  <w:num w:numId="10">
    <w:abstractNumId w:val="20"/>
  </w:num>
  <w:num w:numId="11">
    <w:abstractNumId w:val="44"/>
  </w:num>
  <w:num w:numId="12">
    <w:abstractNumId w:val="14"/>
  </w:num>
  <w:num w:numId="13">
    <w:abstractNumId w:val="34"/>
  </w:num>
  <w:num w:numId="14">
    <w:abstractNumId w:val="10"/>
  </w:num>
  <w:num w:numId="15">
    <w:abstractNumId w:val="37"/>
  </w:num>
  <w:num w:numId="16">
    <w:abstractNumId w:val="13"/>
  </w:num>
  <w:num w:numId="17">
    <w:abstractNumId w:val="29"/>
  </w:num>
  <w:num w:numId="18">
    <w:abstractNumId w:val="33"/>
  </w:num>
  <w:num w:numId="19">
    <w:abstractNumId w:val="21"/>
  </w:num>
  <w:num w:numId="20">
    <w:abstractNumId w:val="17"/>
  </w:num>
  <w:num w:numId="21">
    <w:abstractNumId w:val="15"/>
  </w:num>
  <w:num w:numId="22">
    <w:abstractNumId w:val="39"/>
  </w:num>
  <w:num w:numId="23">
    <w:abstractNumId w:val="5"/>
  </w:num>
  <w:num w:numId="24">
    <w:abstractNumId w:val="7"/>
  </w:num>
  <w:num w:numId="25">
    <w:abstractNumId w:val="18"/>
  </w:num>
  <w:num w:numId="26">
    <w:abstractNumId w:val="32"/>
  </w:num>
  <w:num w:numId="27">
    <w:abstractNumId w:val="28"/>
  </w:num>
  <w:num w:numId="28">
    <w:abstractNumId w:val="40"/>
  </w:num>
  <w:num w:numId="29">
    <w:abstractNumId w:val="12"/>
  </w:num>
  <w:num w:numId="30">
    <w:abstractNumId w:val="25"/>
  </w:num>
  <w:num w:numId="31">
    <w:abstractNumId w:val="9"/>
  </w:num>
  <w:num w:numId="32">
    <w:abstractNumId w:val="27"/>
  </w:num>
  <w:num w:numId="33">
    <w:abstractNumId w:val="11"/>
  </w:num>
  <w:num w:numId="34">
    <w:abstractNumId w:val="26"/>
  </w:num>
  <w:num w:numId="35">
    <w:abstractNumId w:val="42"/>
  </w:num>
  <w:num w:numId="36">
    <w:abstractNumId w:val="16"/>
  </w:num>
  <w:num w:numId="37">
    <w:abstractNumId w:val="31"/>
  </w:num>
  <w:num w:numId="38">
    <w:abstractNumId w:val="30"/>
  </w:num>
  <w:num w:numId="39">
    <w:abstractNumId w:val="6"/>
  </w:num>
  <w:num w:numId="40">
    <w:abstractNumId w:val="43"/>
  </w:num>
  <w:num w:numId="41">
    <w:abstractNumId w:val="1"/>
  </w:num>
  <w:num w:numId="42">
    <w:abstractNumId w:val="4"/>
  </w:num>
  <w:num w:numId="43">
    <w:abstractNumId w:val="3"/>
  </w:num>
  <w:num w:numId="44">
    <w:abstractNumId w:val="19"/>
  </w:num>
  <w:num w:numId="45">
    <w:abstractNumId w:val="38"/>
  </w:num>
  <w:numIdMacAtCleanup w:val="4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Germonprez">
    <w15:presenceInfo w15:providerId="Windows Live" w15:userId="49a502fc9f12659f"/>
  </w15:person>
  <w15:person w15:author="Thomas Jorgensen">
    <w15:presenceInfo w15:providerId="Windows Live" w15:userId="021f5e4b8bb63c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215CB"/>
    <w:rsid w:val="00133CEA"/>
    <w:rsid w:val="00134E7C"/>
    <w:rsid w:val="00135C93"/>
    <w:rsid w:val="00137AB4"/>
    <w:rsid w:val="00140CA0"/>
    <w:rsid w:val="0014305B"/>
    <w:rsid w:val="0015026B"/>
    <w:rsid w:val="00156C5B"/>
    <w:rsid w:val="001575F2"/>
    <w:rsid w:val="00161D2B"/>
    <w:rsid w:val="001709BA"/>
    <w:rsid w:val="00172F56"/>
    <w:rsid w:val="00193899"/>
    <w:rsid w:val="00195F5F"/>
    <w:rsid w:val="001A3DA2"/>
    <w:rsid w:val="001A6186"/>
    <w:rsid w:val="001B260A"/>
    <w:rsid w:val="001B30FF"/>
    <w:rsid w:val="001C0762"/>
    <w:rsid w:val="001C52DE"/>
    <w:rsid w:val="001D037A"/>
    <w:rsid w:val="001D15A5"/>
    <w:rsid w:val="001D2CB2"/>
    <w:rsid w:val="001D31CD"/>
    <w:rsid w:val="001D6988"/>
    <w:rsid w:val="001E3F57"/>
    <w:rsid w:val="002000D3"/>
    <w:rsid w:val="00201438"/>
    <w:rsid w:val="00207F2D"/>
    <w:rsid w:val="002118B6"/>
    <w:rsid w:val="002172FD"/>
    <w:rsid w:val="00220C44"/>
    <w:rsid w:val="0022111F"/>
    <w:rsid w:val="002217DF"/>
    <w:rsid w:val="00222909"/>
    <w:rsid w:val="00222F6B"/>
    <w:rsid w:val="00224A6C"/>
    <w:rsid w:val="00234B77"/>
    <w:rsid w:val="00254C2A"/>
    <w:rsid w:val="00267D8F"/>
    <w:rsid w:val="0027172F"/>
    <w:rsid w:val="002831C2"/>
    <w:rsid w:val="002872D5"/>
    <w:rsid w:val="00287FCA"/>
    <w:rsid w:val="002A1C09"/>
    <w:rsid w:val="002A3A23"/>
    <w:rsid w:val="002A7EAE"/>
    <w:rsid w:val="002B0D75"/>
    <w:rsid w:val="002B2174"/>
    <w:rsid w:val="002B3D75"/>
    <w:rsid w:val="002B49B2"/>
    <w:rsid w:val="002B5C94"/>
    <w:rsid w:val="002C3F9F"/>
    <w:rsid w:val="002D6046"/>
    <w:rsid w:val="002D69CE"/>
    <w:rsid w:val="002D6EDF"/>
    <w:rsid w:val="002E507D"/>
    <w:rsid w:val="002F31C2"/>
    <w:rsid w:val="002F5F92"/>
    <w:rsid w:val="002F6723"/>
    <w:rsid w:val="0030247D"/>
    <w:rsid w:val="00303A08"/>
    <w:rsid w:val="00306794"/>
    <w:rsid w:val="0031043B"/>
    <w:rsid w:val="00321E9D"/>
    <w:rsid w:val="00335935"/>
    <w:rsid w:val="00335D19"/>
    <w:rsid w:val="003448CC"/>
    <w:rsid w:val="00355CA7"/>
    <w:rsid w:val="0036628B"/>
    <w:rsid w:val="00366C46"/>
    <w:rsid w:val="003811B7"/>
    <w:rsid w:val="003839FC"/>
    <w:rsid w:val="00391F85"/>
    <w:rsid w:val="003A2611"/>
    <w:rsid w:val="003A6C5D"/>
    <w:rsid w:val="003B0FEE"/>
    <w:rsid w:val="003B11AA"/>
    <w:rsid w:val="003B7F01"/>
    <w:rsid w:val="003C219D"/>
    <w:rsid w:val="003C3EC2"/>
    <w:rsid w:val="003C539F"/>
    <w:rsid w:val="003D3E7C"/>
    <w:rsid w:val="003E57F0"/>
    <w:rsid w:val="003E5C25"/>
    <w:rsid w:val="003E78E3"/>
    <w:rsid w:val="00403E26"/>
    <w:rsid w:val="00414D50"/>
    <w:rsid w:val="00417E71"/>
    <w:rsid w:val="004216C7"/>
    <w:rsid w:val="0042194C"/>
    <w:rsid w:val="00426E54"/>
    <w:rsid w:val="00430458"/>
    <w:rsid w:val="0044499B"/>
    <w:rsid w:val="00451D1C"/>
    <w:rsid w:val="004718D3"/>
    <w:rsid w:val="004718EF"/>
    <w:rsid w:val="004767C7"/>
    <w:rsid w:val="0048192D"/>
    <w:rsid w:val="00490422"/>
    <w:rsid w:val="0049097E"/>
    <w:rsid w:val="00491BA7"/>
    <w:rsid w:val="00491CA5"/>
    <w:rsid w:val="004922FC"/>
    <w:rsid w:val="00496465"/>
    <w:rsid w:val="004A1200"/>
    <w:rsid w:val="004A1C3E"/>
    <w:rsid w:val="004A2E82"/>
    <w:rsid w:val="004B7941"/>
    <w:rsid w:val="004C410B"/>
    <w:rsid w:val="004C5788"/>
    <w:rsid w:val="004C69E1"/>
    <w:rsid w:val="004E36AF"/>
    <w:rsid w:val="004E6334"/>
    <w:rsid w:val="004F3D6C"/>
    <w:rsid w:val="00502F33"/>
    <w:rsid w:val="00504A64"/>
    <w:rsid w:val="0050649C"/>
    <w:rsid w:val="005112C0"/>
    <w:rsid w:val="00511987"/>
    <w:rsid w:val="00513938"/>
    <w:rsid w:val="005162FD"/>
    <w:rsid w:val="005216A7"/>
    <w:rsid w:val="00522216"/>
    <w:rsid w:val="00527D8D"/>
    <w:rsid w:val="005307F2"/>
    <w:rsid w:val="005332EA"/>
    <w:rsid w:val="00540BD4"/>
    <w:rsid w:val="00541CC8"/>
    <w:rsid w:val="00543578"/>
    <w:rsid w:val="005441F4"/>
    <w:rsid w:val="005466EC"/>
    <w:rsid w:val="00547992"/>
    <w:rsid w:val="0055250E"/>
    <w:rsid w:val="00553892"/>
    <w:rsid w:val="005538BB"/>
    <w:rsid w:val="00554C09"/>
    <w:rsid w:val="005649E4"/>
    <w:rsid w:val="00566E15"/>
    <w:rsid w:val="00566FF5"/>
    <w:rsid w:val="00571B7D"/>
    <w:rsid w:val="0057388A"/>
    <w:rsid w:val="00585834"/>
    <w:rsid w:val="00594995"/>
    <w:rsid w:val="005A558F"/>
    <w:rsid w:val="005A6D21"/>
    <w:rsid w:val="005B6E3C"/>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557E7"/>
    <w:rsid w:val="006619BE"/>
    <w:rsid w:val="00662601"/>
    <w:rsid w:val="0066292E"/>
    <w:rsid w:val="00665E77"/>
    <w:rsid w:val="00672590"/>
    <w:rsid w:val="0067405C"/>
    <w:rsid w:val="0067507E"/>
    <w:rsid w:val="00681FED"/>
    <w:rsid w:val="0068211C"/>
    <w:rsid w:val="00683DCC"/>
    <w:rsid w:val="0069501C"/>
    <w:rsid w:val="006A5EAF"/>
    <w:rsid w:val="006A6DD5"/>
    <w:rsid w:val="006C26D2"/>
    <w:rsid w:val="006C3C2A"/>
    <w:rsid w:val="006C6125"/>
    <w:rsid w:val="006C66CD"/>
    <w:rsid w:val="006D0224"/>
    <w:rsid w:val="006D52E9"/>
    <w:rsid w:val="006D725B"/>
    <w:rsid w:val="006E0400"/>
    <w:rsid w:val="006E3E48"/>
    <w:rsid w:val="006F2E56"/>
    <w:rsid w:val="006F5236"/>
    <w:rsid w:val="007009D7"/>
    <w:rsid w:val="00703DC9"/>
    <w:rsid w:val="007102EA"/>
    <w:rsid w:val="007108FA"/>
    <w:rsid w:val="0071270C"/>
    <w:rsid w:val="0071549D"/>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B2077"/>
    <w:rsid w:val="007C3784"/>
    <w:rsid w:val="007C553D"/>
    <w:rsid w:val="007C62E3"/>
    <w:rsid w:val="007D24E9"/>
    <w:rsid w:val="007D2731"/>
    <w:rsid w:val="007D399A"/>
    <w:rsid w:val="007E0051"/>
    <w:rsid w:val="007E1770"/>
    <w:rsid w:val="007F2A5F"/>
    <w:rsid w:val="008035FE"/>
    <w:rsid w:val="008036A6"/>
    <w:rsid w:val="0080684D"/>
    <w:rsid w:val="00810B5D"/>
    <w:rsid w:val="008173E9"/>
    <w:rsid w:val="008179DE"/>
    <w:rsid w:val="0082778A"/>
    <w:rsid w:val="008330F2"/>
    <w:rsid w:val="00843A88"/>
    <w:rsid w:val="00845A3F"/>
    <w:rsid w:val="00845EC2"/>
    <w:rsid w:val="00846523"/>
    <w:rsid w:val="00846824"/>
    <w:rsid w:val="00851705"/>
    <w:rsid w:val="00865C84"/>
    <w:rsid w:val="00866CE6"/>
    <w:rsid w:val="00877708"/>
    <w:rsid w:val="00877C21"/>
    <w:rsid w:val="00880695"/>
    <w:rsid w:val="00883B02"/>
    <w:rsid w:val="008973FD"/>
    <w:rsid w:val="008A07AC"/>
    <w:rsid w:val="008A3DC8"/>
    <w:rsid w:val="008A74EA"/>
    <w:rsid w:val="008B1305"/>
    <w:rsid w:val="008B2773"/>
    <w:rsid w:val="008B5273"/>
    <w:rsid w:val="008B6F00"/>
    <w:rsid w:val="008C4012"/>
    <w:rsid w:val="008D0280"/>
    <w:rsid w:val="008D6AEB"/>
    <w:rsid w:val="008E37ED"/>
    <w:rsid w:val="008E501C"/>
    <w:rsid w:val="008F149E"/>
    <w:rsid w:val="008F196C"/>
    <w:rsid w:val="008F3A55"/>
    <w:rsid w:val="0090054A"/>
    <w:rsid w:val="009019F7"/>
    <w:rsid w:val="00901AA7"/>
    <w:rsid w:val="00906FCD"/>
    <w:rsid w:val="00913B0E"/>
    <w:rsid w:val="00917E6A"/>
    <w:rsid w:val="0092019C"/>
    <w:rsid w:val="0093052D"/>
    <w:rsid w:val="00933FD1"/>
    <w:rsid w:val="009343A1"/>
    <w:rsid w:val="00934854"/>
    <w:rsid w:val="00943A0B"/>
    <w:rsid w:val="00950E6C"/>
    <w:rsid w:val="009520E8"/>
    <w:rsid w:val="00974DAE"/>
    <w:rsid w:val="00980A08"/>
    <w:rsid w:val="0098433F"/>
    <w:rsid w:val="00990167"/>
    <w:rsid w:val="00990E3C"/>
    <w:rsid w:val="00992ED1"/>
    <w:rsid w:val="00992F73"/>
    <w:rsid w:val="00994C8C"/>
    <w:rsid w:val="0099536A"/>
    <w:rsid w:val="009A163E"/>
    <w:rsid w:val="009B0600"/>
    <w:rsid w:val="009B38CB"/>
    <w:rsid w:val="009C08F1"/>
    <w:rsid w:val="009C35E9"/>
    <w:rsid w:val="009E607C"/>
    <w:rsid w:val="009F000C"/>
    <w:rsid w:val="009F02BE"/>
    <w:rsid w:val="009F08F8"/>
    <w:rsid w:val="009F27C3"/>
    <w:rsid w:val="009F5C97"/>
    <w:rsid w:val="009F7D09"/>
    <w:rsid w:val="00A10E49"/>
    <w:rsid w:val="00A11985"/>
    <w:rsid w:val="00A13D9B"/>
    <w:rsid w:val="00A30BDA"/>
    <w:rsid w:val="00A32B82"/>
    <w:rsid w:val="00A3661C"/>
    <w:rsid w:val="00A41EC6"/>
    <w:rsid w:val="00A4204B"/>
    <w:rsid w:val="00A577E8"/>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7C60"/>
    <w:rsid w:val="00AD0FFD"/>
    <w:rsid w:val="00AD1A5F"/>
    <w:rsid w:val="00AD2DE2"/>
    <w:rsid w:val="00B24101"/>
    <w:rsid w:val="00B24201"/>
    <w:rsid w:val="00B36BDE"/>
    <w:rsid w:val="00B377D1"/>
    <w:rsid w:val="00B42D82"/>
    <w:rsid w:val="00B46C3A"/>
    <w:rsid w:val="00B53AE3"/>
    <w:rsid w:val="00B61E19"/>
    <w:rsid w:val="00B6337F"/>
    <w:rsid w:val="00B7528C"/>
    <w:rsid w:val="00B81A4A"/>
    <w:rsid w:val="00B82262"/>
    <w:rsid w:val="00B8248A"/>
    <w:rsid w:val="00B82F9F"/>
    <w:rsid w:val="00B8485C"/>
    <w:rsid w:val="00B86402"/>
    <w:rsid w:val="00B92330"/>
    <w:rsid w:val="00BA4168"/>
    <w:rsid w:val="00BA7ACB"/>
    <w:rsid w:val="00BB4380"/>
    <w:rsid w:val="00BB6775"/>
    <w:rsid w:val="00BC6A48"/>
    <w:rsid w:val="00BD327D"/>
    <w:rsid w:val="00BD70C3"/>
    <w:rsid w:val="00BE0999"/>
    <w:rsid w:val="00BE4DB5"/>
    <w:rsid w:val="00BF357E"/>
    <w:rsid w:val="00BF4723"/>
    <w:rsid w:val="00BF695E"/>
    <w:rsid w:val="00BF76D8"/>
    <w:rsid w:val="00C053E1"/>
    <w:rsid w:val="00C0750B"/>
    <w:rsid w:val="00C10DCE"/>
    <w:rsid w:val="00C1345F"/>
    <w:rsid w:val="00C2003C"/>
    <w:rsid w:val="00C237A9"/>
    <w:rsid w:val="00C23C97"/>
    <w:rsid w:val="00C2472C"/>
    <w:rsid w:val="00C26E79"/>
    <w:rsid w:val="00C31EB6"/>
    <w:rsid w:val="00C3320E"/>
    <w:rsid w:val="00C41BC3"/>
    <w:rsid w:val="00C45272"/>
    <w:rsid w:val="00C455FC"/>
    <w:rsid w:val="00C50DCE"/>
    <w:rsid w:val="00C5551F"/>
    <w:rsid w:val="00C55B9D"/>
    <w:rsid w:val="00C626DE"/>
    <w:rsid w:val="00C66748"/>
    <w:rsid w:val="00C671B8"/>
    <w:rsid w:val="00C76754"/>
    <w:rsid w:val="00C7760F"/>
    <w:rsid w:val="00C9482B"/>
    <w:rsid w:val="00CA055A"/>
    <w:rsid w:val="00CB26EB"/>
    <w:rsid w:val="00CB3CED"/>
    <w:rsid w:val="00CB4C1C"/>
    <w:rsid w:val="00CB6C66"/>
    <w:rsid w:val="00CC06CF"/>
    <w:rsid w:val="00CC42E7"/>
    <w:rsid w:val="00CC684E"/>
    <w:rsid w:val="00CC7665"/>
    <w:rsid w:val="00CC7D34"/>
    <w:rsid w:val="00CD14C3"/>
    <w:rsid w:val="00CD5695"/>
    <w:rsid w:val="00CE37AE"/>
    <w:rsid w:val="00CE5B75"/>
    <w:rsid w:val="00D00D8A"/>
    <w:rsid w:val="00D02B27"/>
    <w:rsid w:val="00D030C0"/>
    <w:rsid w:val="00D037A0"/>
    <w:rsid w:val="00D07FE3"/>
    <w:rsid w:val="00D1242A"/>
    <w:rsid w:val="00D4716C"/>
    <w:rsid w:val="00D471DC"/>
    <w:rsid w:val="00D507FC"/>
    <w:rsid w:val="00D517DA"/>
    <w:rsid w:val="00D52B78"/>
    <w:rsid w:val="00D57319"/>
    <w:rsid w:val="00D5778D"/>
    <w:rsid w:val="00D57949"/>
    <w:rsid w:val="00D65693"/>
    <w:rsid w:val="00D66C2F"/>
    <w:rsid w:val="00D728AB"/>
    <w:rsid w:val="00D73AC2"/>
    <w:rsid w:val="00D8267B"/>
    <w:rsid w:val="00D8426A"/>
    <w:rsid w:val="00DA0750"/>
    <w:rsid w:val="00DB1426"/>
    <w:rsid w:val="00DB5957"/>
    <w:rsid w:val="00DC1DC9"/>
    <w:rsid w:val="00DC360E"/>
    <w:rsid w:val="00DC52E9"/>
    <w:rsid w:val="00DC7322"/>
    <w:rsid w:val="00DD242A"/>
    <w:rsid w:val="00DE04EE"/>
    <w:rsid w:val="00DF2413"/>
    <w:rsid w:val="00DF78A4"/>
    <w:rsid w:val="00E03F63"/>
    <w:rsid w:val="00E11150"/>
    <w:rsid w:val="00E20E99"/>
    <w:rsid w:val="00E22DF4"/>
    <w:rsid w:val="00E31B86"/>
    <w:rsid w:val="00E35297"/>
    <w:rsid w:val="00E53D0B"/>
    <w:rsid w:val="00E61B1B"/>
    <w:rsid w:val="00E64274"/>
    <w:rsid w:val="00E71BE9"/>
    <w:rsid w:val="00E73586"/>
    <w:rsid w:val="00E77554"/>
    <w:rsid w:val="00E83DC6"/>
    <w:rsid w:val="00E90B79"/>
    <w:rsid w:val="00E92155"/>
    <w:rsid w:val="00EA2AB2"/>
    <w:rsid w:val="00EB2246"/>
    <w:rsid w:val="00EC6ED7"/>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29DB"/>
    <w:rsid w:val="00F54AC6"/>
    <w:rsid w:val="00F65B43"/>
    <w:rsid w:val="00F67CF8"/>
    <w:rsid w:val="00F70E8E"/>
    <w:rsid w:val="00F826E5"/>
    <w:rsid w:val="00F862CF"/>
    <w:rsid w:val="00F86992"/>
    <w:rsid w:val="00FA0E8A"/>
    <w:rsid w:val="00FA1614"/>
    <w:rsid w:val="00FA1665"/>
    <w:rsid w:val="00FA1ADE"/>
    <w:rsid w:val="00FA2B1E"/>
    <w:rsid w:val="00FB2015"/>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eader" Target="header4.xml"/><Relationship Id="rId33" Type="http://schemas.openxmlformats.org/officeDocument/2006/relationships/image" Target="media/image17.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0.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4.png"/><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B229F-4D6E-4417-8BF5-BA2882CEE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71</Pages>
  <Words>8723</Words>
  <Characters>49724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Jorgensen</dc:creator>
  <cp:lastModifiedBy>Thomas Jorgensen</cp:lastModifiedBy>
  <cp:revision>17</cp:revision>
  <dcterms:created xsi:type="dcterms:W3CDTF">2017-12-05T14:08:00Z</dcterms:created>
  <dcterms:modified xsi:type="dcterms:W3CDTF">2017-12-07T00:03:00Z</dcterms:modified>
</cp:coreProperties>
</file>